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A521" w14:textId="79249147" w:rsidR="00FC73D6" w:rsidRPr="00361BAD" w:rsidRDefault="00482EC9">
      <w:pPr>
        <w:rPr>
          <w:b/>
          <w:sz w:val="28"/>
        </w:rPr>
      </w:pPr>
      <w:ins w:id="0" w:author="Yuan Bian" w:date="2019-12-04T11:44:00Z">
        <w:r>
          <w:rPr>
            <w:b/>
            <w:sz w:val="28"/>
          </w:rPr>
          <w:t xml:space="preserve"> </w:t>
        </w:r>
      </w:ins>
      <w:r w:rsidR="00FC73D6" w:rsidRPr="00361BAD">
        <w:rPr>
          <w:b/>
          <w:sz w:val="28"/>
        </w:rPr>
        <w:t>Materials and Methods</w:t>
      </w:r>
    </w:p>
    <w:p w14:paraId="40FE93F9" w14:textId="77777777" w:rsidR="00730A60" w:rsidRDefault="00730A60"/>
    <w:p w14:paraId="0C6838A9" w14:textId="1683E65D" w:rsidR="00EA028D" w:rsidRDefault="00EA028D">
      <w:r>
        <w:t>Localizer experiment</w:t>
      </w:r>
    </w:p>
    <w:p w14:paraId="15526F48" w14:textId="77777777" w:rsidR="00EA028D" w:rsidRDefault="00EA028D"/>
    <w:p w14:paraId="4C826B7F" w14:textId="40333AE4" w:rsidR="00911D79" w:rsidRDefault="00730A60" w:rsidP="0063253C">
      <w:r w:rsidRPr="00730A60">
        <w:rPr>
          <w:i/>
        </w:rPr>
        <w:t>Experimental design</w:t>
      </w:r>
      <w:r w:rsidR="005A0CE5">
        <w:rPr>
          <w:i/>
        </w:rPr>
        <w:t xml:space="preserve"> and m</w:t>
      </w:r>
      <w:r w:rsidR="005A0CE5" w:rsidRPr="00730A60">
        <w:rPr>
          <w:i/>
        </w:rPr>
        <w:t>aterials</w:t>
      </w:r>
      <w:r>
        <w:t xml:space="preserve">. </w:t>
      </w:r>
      <w:r w:rsidR="008B75DF">
        <w:t xml:space="preserve">The </w:t>
      </w:r>
      <w:r w:rsidR="00402A8D">
        <w:t xml:space="preserve">design </w:t>
      </w:r>
      <w:r w:rsidR="00782C03">
        <w:t>was adopted from</w:t>
      </w:r>
      <w:r w:rsidR="00E61396">
        <w:t xml:space="preserve"> Bemis &amp; </w:t>
      </w:r>
      <w:proofErr w:type="spellStart"/>
      <w:r w:rsidR="00E61396">
        <w:t>Pylkkanen</w:t>
      </w:r>
      <w:proofErr w:type="spellEnd"/>
      <w:r w:rsidR="00E61396">
        <w:t xml:space="preserve"> (</w:t>
      </w:r>
      <w:r w:rsidR="00A11B40">
        <w:t>B&amp;P) (</w:t>
      </w:r>
      <w:r w:rsidR="00E61396">
        <w:t>2010)</w:t>
      </w:r>
      <w:r w:rsidR="007E7CD1">
        <w:t xml:space="preserve"> and consisted of four conditions</w:t>
      </w:r>
      <w:r w:rsidR="00CA67F3">
        <w:t xml:space="preserve"> (we excluded the two additional conditions</w:t>
      </w:r>
      <w:ins w:id="1" w:author="Evelina Fedorenko" w:date="2019-11-17T14:44:00Z">
        <w:r w:rsidR="001F0EE4">
          <w:t xml:space="preserve"> that were</w:t>
        </w:r>
      </w:ins>
      <w:r w:rsidR="00CA67F3">
        <w:t xml:space="preserve"> included in B&amp;P but not used in any of their analyses)</w:t>
      </w:r>
      <w:r w:rsidR="00402A8D">
        <w:t xml:space="preserve">. </w:t>
      </w:r>
      <w:r w:rsidR="007E7CD1">
        <w:t>The critical composition two-word condition</w:t>
      </w:r>
      <w:r w:rsidR="007E7CD1" w:rsidRPr="00997A6C">
        <w:t xml:space="preserve"> </w:t>
      </w:r>
      <w:r w:rsidR="007E7CD1">
        <w:t xml:space="preserve">(COMP_2W) consisted of two words that could be combined into a phrase: a color adjective followed by a noun (e.g., </w:t>
      </w:r>
      <w:r w:rsidR="007E7CD1" w:rsidRPr="00297E95">
        <w:rPr>
          <w:i/>
        </w:rPr>
        <w:t>red boat</w:t>
      </w:r>
      <w:r w:rsidR="007E7CD1">
        <w:t xml:space="preserve">). In the control condition (COMP_1W), the color adjective was replaced by a length-matched unpronounceable consonant string (e.g., </w:t>
      </w:r>
      <w:proofErr w:type="spellStart"/>
      <w:r w:rsidR="007E7CD1" w:rsidRPr="00297E95">
        <w:rPr>
          <w:i/>
        </w:rPr>
        <w:t>xkq</w:t>
      </w:r>
      <w:proofErr w:type="spellEnd"/>
      <w:r w:rsidR="007E7CD1" w:rsidRPr="00297E95">
        <w:rPr>
          <w:i/>
        </w:rPr>
        <w:t xml:space="preserve"> boat</w:t>
      </w:r>
      <w:r w:rsidR="007E7CD1">
        <w:t xml:space="preserve">). The list-task conditions were further included to ensure that the difference between the two COMP conditions is not merely due to the fact that the COMP_2W condition includes an extra word. In the list-task two-word condition (LIST_2W), participants were therefore presented with two nouns (e.g., </w:t>
      </w:r>
      <w:r w:rsidR="007E7CD1" w:rsidRPr="00297E95">
        <w:rPr>
          <w:i/>
        </w:rPr>
        <w:t>cup boat</w:t>
      </w:r>
      <w:r w:rsidR="0089552A">
        <w:t>; the nouns were always distinct from each other</w:t>
      </w:r>
      <w:r w:rsidR="007E7CD1">
        <w:t xml:space="preserve">). The control, LIST_1W condition, was identical to the COMP_1W condition in terms of the materials (e.g., </w:t>
      </w:r>
      <w:proofErr w:type="spellStart"/>
      <w:r w:rsidR="007E7CD1" w:rsidRPr="00297E95">
        <w:rPr>
          <w:i/>
        </w:rPr>
        <w:t>xkq</w:t>
      </w:r>
      <w:proofErr w:type="spellEnd"/>
      <w:r w:rsidR="007E7CD1" w:rsidRPr="00297E95">
        <w:rPr>
          <w:i/>
        </w:rPr>
        <w:t xml:space="preserve"> boat</w:t>
      </w:r>
      <w:r w:rsidR="007E7CD1">
        <w:t>).</w:t>
      </w:r>
    </w:p>
    <w:p w14:paraId="64A2C52F" w14:textId="77777777" w:rsidR="00911D79" w:rsidRDefault="00911D79" w:rsidP="0063253C"/>
    <w:p w14:paraId="49B71F25" w14:textId="616F7C14" w:rsidR="00A11B40" w:rsidRDefault="00911D79" w:rsidP="0063253C">
      <w:r>
        <w:t xml:space="preserve">In all conditions, participants were first presented with the linguistic stimulus (one word at a time, as described in greater detail below), followed by a drawing of a colored shape. They had to evaluate the relationship between the linguistic stimulus and the </w:t>
      </w:r>
      <w:r w:rsidR="00073B84">
        <w:t>image</w:t>
      </w:r>
      <w:r>
        <w:t xml:space="preserve">. </w:t>
      </w:r>
      <w:r w:rsidR="007E7CD1">
        <w:t xml:space="preserve">B&amp;P (2010) describe their design as crossing </w:t>
      </w:r>
      <w:r w:rsidR="00782C03">
        <w:t>task type (composition task vs. list task) and materials (two words vs. a consonant string and a word)</w:t>
      </w:r>
      <w:r w:rsidR="007E7CD1">
        <w:t xml:space="preserve"> (see Figure 1 in B&amp;P).</w:t>
      </w:r>
      <w:r w:rsidR="007A5DEA">
        <w:t xml:space="preserve"> </w:t>
      </w:r>
      <w:r w:rsidR="007E7CD1">
        <w:t xml:space="preserve">However, this description is somewhat misleading because although the task differed between the COMP_2W and LIST_2W conditions, it was the same between the COMP_1W and LIST_1W conditions. In particular, </w:t>
      </w:r>
      <w:r>
        <w:t xml:space="preserve">in the COMP_2W condition, participants were asked to </w:t>
      </w:r>
      <w:r w:rsidR="003A5442">
        <w:t>decide</w:t>
      </w:r>
      <w:r>
        <w:t xml:space="preserve"> whether the </w:t>
      </w:r>
      <w:r w:rsidR="00073B84">
        <w:t xml:space="preserve">image </w:t>
      </w:r>
      <w:r>
        <w:t xml:space="preserve">matched the meaning of the linguistic stimulus (e.g., </w:t>
      </w:r>
      <w:r w:rsidR="00BB146F">
        <w:t>a</w:t>
      </w:r>
      <w:r w:rsidR="00073B84">
        <w:t>n</w:t>
      </w:r>
      <w:r w:rsidR="00BB146F">
        <w:t xml:space="preserve"> </w:t>
      </w:r>
      <w:r w:rsidR="00073B84">
        <w:t xml:space="preserve">image </w:t>
      </w:r>
      <w:r w:rsidR="00BB146F">
        <w:t>of a red boat following</w:t>
      </w:r>
      <w:r>
        <w:t xml:space="preserve"> “</w:t>
      </w:r>
      <w:r w:rsidRPr="00297E95">
        <w:rPr>
          <w:i/>
        </w:rPr>
        <w:t>red boat</w:t>
      </w:r>
      <w:r>
        <w:t>” would be a match, but a</w:t>
      </w:r>
      <w:r w:rsidR="00073B84">
        <w:t>n image</w:t>
      </w:r>
      <w:r>
        <w:t xml:space="preserve"> of a blue boat, a red cup, or a blue cup</w:t>
      </w:r>
      <w:r w:rsidR="00BB146F">
        <w:t xml:space="preserve"> </w:t>
      </w:r>
      <w:r>
        <w:t xml:space="preserve">would </w:t>
      </w:r>
      <w:r w:rsidR="00BB146F">
        <w:t xml:space="preserve">all </w:t>
      </w:r>
      <w:r>
        <w:t>be non-match</w:t>
      </w:r>
      <w:r w:rsidR="00BB146F">
        <w:t>es</w:t>
      </w:r>
      <w:r>
        <w:t>)</w:t>
      </w:r>
      <w:r w:rsidR="00BB146F">
        <w:t>.</w:t>
      </w:r>
      <w:r w:rsidR="008D1A47">
        <w:t xml:space="preserve"> In the LIST_2W condition, participants were asked to </w:t>
      </w:r>
      <w:r w:rsidR="003A5442">
        <w:t>decide</w:t>
      </w:r>
      <w:r w:rsidR="008D1A47">
        <w:t xml:space="preserve"> whether the </w:t>
      </w:r>
      <w:r w:rsidR="00073B84">
        <w:t xml:space="preserve">image </w:t>
      </w:r>
      <w:r w:rsidR="008D1A47">
        <w:t>matched the meaning of either of the two nouns (e.g., a</w:t>
      </w:r>
      <w:r w:rsidR="00073B84">
        <w:t>n</w:t>
      </w:r>
      <w:r w:rsidR="008D1A47">
        <w:t xml:space="preserve"> </w:t>
      </w:r>
      <w:r w:rsidR="00073B84">
        <w:t xml:space="preserve">image </w:t>
      </w:r>
      <w:r w:rsidR="008D1A47">
        <w:t>of either a cup or a boat following “</w:t>
      </w:r>
      <w:r w:rsidR="008D1A47" w:rsidRPr="00297E95">
        <w:rPr>
          <w:i/>
        </w:rPr>
        <w:t>cup boat</w:t>
      </w:r>
      <w:r w:rsidR="008D1A47">
        <w:t>” would be a match, but a</w:t>
      </w:r>
      <w:r w:rsidR="00073B84">
        <w:t>n image</w:t>
      </w:r>
      <w:r w:rsidR="008D1A47">
        <w:t xml:space="preserve"> of a plane would be a non-ma</w:t>
      </w:r>
      <w:r w:rsidR="00990D3E">
        <w:t xml:space="preserve">tch; </w:t>
      </w:r>
      <w:r w:rsidR="008D1A47">
        <w:t>the color</w:t>
      </w:r>
      <w:r w:rsidR="00990D3E">
        <w:t xml:space="preserve"> of the objects</w:t>
      </w:r>
      <w:r w:rsidR="008D1A47">
        <w:t xml:space="preserve"> </w:t>
      </w:r>
      <w:r w:rsidR="00990D3E">
        <w:t>was</w:t>
      </w:r>
      <w:r w:rsidR="008D1A47">
        <w:t xml:space="preserve"> not relevant in </w:t>
      </w:r>
      <w:r w:rsidR="00990D3E">
        <w:t>this</w:t>
      </w:r>
      <w:r w:rsidR="008D1A47">
        <w:t xml:space="preserve"> condition</w:t>
      </w:r>
      <w:r w:rsidR="00990D3E">
        <w:t>)</w:t>
      </w:r>
      <w:r w:rsidR="008D1A47">
        <w:t>.</w:t>
      </w:r>
      <w:r w:rsidR="00CE75A9">
        <w:t xml:space="preserve"> Finally, in the COMP_1W and LIST_1W conditions, participants were asked to </w:t>
      </w:r>
      <w:r w:rsidR="00561C5D">
        <w:t>decide</w:t>
      </w:r>
      <w:r w:rsidR="00CE75A9">
        <w:t xml:space="preserve"> whether the </w:t>
      </w:r>
      <w:r w:rsidR="00073B84">
        <w:t xml:space="preserve">image </w:t>
      </w:r>
      <w:r w:rsidR="00CE75A9">
        <w:t>matched the meaning of the noun (e.g., a</w:t>
      </w:r>
      <w:r w:rsidR="00073B84">
        <w:t>n</w:t>
      </w:r>
      <w:r w:rsidR="00CE75A9">
        <w:t xml:space="preserve"> </w:t>
      </w:r>
      <w:r w:rsidR="00073B84">
        <w:t xml:space="preserve">image </w:t>
      </w:r>
      <w:r w:rsidR="00CE75A9">
        <w:t>of a boat following “</w:t>
      </w:r>
      <w:proofErr w:type="spellStart"/>
      <w:r w:rsidR="00CE75A9">
        <w:t>xkq</w:t>
      </w:r>
      <w:proofErr w:type="spellEnd"/>
      <w:r w:rsidR="00CE75A9">
        <w:t xml:space="preserve"> boat” would be a match, but a</w:t>
      </w:r>
      <w:r w:rsidR="00073B84">
        <w:t>n</w:t>
      </w:r>
      <w:r w:rsidR="00CE75A9">
        <w:t xml:space="preserve"> </w:t>
      </w:r>
      <w:r w:rsidR="00073B84">
        <w:t xml:space="preserve">image </w:t>
      </w:r>
      <w:r w:rsidR="00CE75A9">
        <w:t>of a cup would be a non-match).</w:t>
      </w:r>
    </w:p>
    <w:p w14:paraId="04FEA356" w14:textId="77777777" w:rsidR="00A11B40" w:rsidRDefault="00A11B40" w:rsidP="0063253C"/>
    <w:p w14:paraId="29986F53" w14:textId="2C93FCA1" w:rsidR="005B2B1E" w:rsidRDefault="00C537F9" w:rsidP="00220495">
      <w:r>
        <w:t xml:space="preserve">Twenty-five </w:t>
      </w:r>
      <w:r w:rsidR="00730A60">
        <w:t>one-syllable nouns (</w:t>
      </w:r>
      <w:r>
        <w:t>d</w:t>
      </w:r>
      <w:r w:rsidR="00730A60" w:rsidRPr="00730A60">
        <w:t xml:space="preserve">isc, </w:t>
      </w:r>
      <w:r>
        <w:t>p</w:t>
      </w:r>
      <w:r w:rsidR="00730A60" w:rsidRPr="00730A60">
        <w:t xml:space="preserve">lane, </w:t>
      </w:r>
      <w:r>
        <w:t>b</w:t>
      </w:r>
      <w:r w:rsidR="00730A60" w:rsidRPr="00730A60">
        <w:t xml:space="preserve">ag, </w:t>
      </w:r>
      <w:r>
        <w:t>l</w:t>
      </w:r>
      <w:r w:rsidR="00730A60" w:rsidRPr="00730A60">
        <w:t xml:space="preserve">ock, </w:t>
      </w:r>
      <w:r>
        <w:t>c</w:t>
      </w:r>
      <w:r w:rsidR="00730A60" w:rsidRPr="00730A60">
        <w:t xml:space="preserve">ane, </w:t>
      </w:r>
      <w:r>
        <w:t>h</w:t>
      </w:r>
      <w:r w:rsidR="00730A60" w:rsidRPr="00730A60">
        <w:t xml:space="preserve">and, </w:t>
      </w:r>
      <w:r>
        <w:t>k</w:t>
      </w:r>
      <w:r w:rsidR="00730A60" w:rsidRPr="00730A60">
        <w:t xml:space="preserve">ey, </w:t>
      </w:r>
      <w:r>
        <w:t>s</w:t>
      </w:r>
      <w:r w:rsidR="00730A60" w:rsidRPr="00730A60">
        <w:t xml:space="preserve">hoe, </w:t>
      </w:r>
      <w:r>
        <w:t>b</w:t>
      </w:r>
      <w:r w:rsidR="00730A60" w:rsidRPr="00730A60">
        <w:t xml:space="preserve">one, </w:t>
      </w:r>
      <w:r>
        <w:t>s</w:t>
      </w:r>
      <w:r w:rsidR="00730A60" w:rsidRPr="00730A60">
        <w:t xml:space="preserve">quare, </w:t>
      </w:r>
      <w:r>
        <w:t>b</w:t>
      </w:r>
      <w:r w:rsidR="00730A60" w:rsidRPr="00730A60">
        <w:t xml:space="preserve">ell, </w:t>
      </w:r>
      <w:r>
        <w:t>b</w:t>
      </w:r>
      <w:r w:rsidR="00730A60" w:rsidRPr="00730A60">
        <w:t xml:space="preserve">oat, </w:t>
      </w:r>
      <w:r>
        <w:t>b</w:t>
      </w:r>
      <w:r w:rsidR="00730A60" w:rsidRPr="00730A60">
        <w:t xml:space="preserve">ow, </w:t>
      </w:r>
      <w:r>
        <w:t>c</w:t>
      </w:r>
      <w:r w:rsidR="00730A60" w:rsidRPr="00730A60">
        <w:t xml:space="preserve">ar, </w:t>
      </w:r>
      <w:r>
        <w:t>c</w:t>
      </w:r>
      <w:r w:rsidR="00730A60" w:rsidRPr="00730A60">
        <w:t xml:space="preserve">ross, </w:t>
      </w:r>
      <w:r>
        <w:t>c</w:t>
      </w:r>
      <w:r w:rsidR="00730A60" w:rsidRPr="00730A60">
        <w:t xml:space="preserve">up, </w:t>
      </w:r>
      <w:r>
        <w:t>f</w:t>
      </w:r>
      <w:r w:rsidR="00730A60" w:rsidRPr="00730A60">
        <w:t xml:space="preserve">lag, </w:t>
      </w:r>
      <w:r>
        <w:t>f</w:t>
      </w:r>
      <w:r w:rsidR="00730A60" w:rsidRPr="00730A60">
        <w:t xml:space="preserve">ork, </w:t>
      </w:r>
      <w:r>
        <w:t>h</w:t>
      </w:r>
      <w:r w:rsidR="00730A60" w:rsidRPr="00730A60">
        <w:t xml:space="preserve">eart, </w:t>
      </w:r>
      <w:r>
        <w:t>l</w:t>
      </w:r>
      <w:r w:rsidR="00730A60" w:rsidRPr="00730A60">
        <w:t xml:space="preserve">amp, </w:t>
      </w:r>
      <w:r>
        <w:t>l</w:t>
      </w:r>
      <w:r w:rsidR="00730A60" w:rsidRPr="00730A60">
        <w:t xml:space="preserve">eaf, </w:t>
      </w:r>
      <w:r>
        <w:t>n</w:t>
      </w:r>
      <w:r w:rsidR="00730A60" w:rsidRPr="00730A60">
        <w:t xml:space="preserve">ote, </w:t>
      </w:r>
      <w:r>
        <w:t>s</w:t>
      </w:r>
      <w:r w:rsidR="00730A60" w:rsidRPr="00730A60">
        <w:t xml:space="preserve">tar, </w:t>
      </w:r>
      <w:r>
        <w:t>t</w:t>
      </w:r>
      <w:r w:rsidR="00730A60" w:rsidRPr="00730A60">
        <w:t xml:space="preserve">ree, </w:t>
      </w:r>
      <w:r>
        <w:t>h</w:t>
      </w:r>
      <w:r w:rsidR="00730A60" w:rsidRPr="00730A60">
        <w:t>ouse</w:t>
      </w:r>
      <w:r w:rsidR="00730A60">
        <w:t xml:space="preserve">) were used </w:t>
      </w:r>
      <w:r>
        <w:t>as</w:t>
      </w:r>
      <w:r w:rsidR="00730A60">
        <w:t xml:space="preserve"> the second </w:t>
      </w:r>
      <w:r>
        <w:t>word</w:t>
      </w:r>
      <w:r w:rsidR="00730A60">
        <w:t xml:space="preserve">. </w:t>
      </w:r>
      <w:r>
        <w:t>Six a</w:t>
      </w:r>
      <w:r w:rsidR="00730A60">
        <w:t xml:space="preserve">djectives </w:t>
      </w:r>
      <w:r>
        <w:t xml:space="preserve">were used </w:t>
      </w:r>
      <w:r w:rsidR="00730A60">
        <w:t>in the COMP_2W condition (</w:t>
      </w:r>
      <w:r w:rsidR="0089552A">
        <w:t>r</w:t>
      </w:r>
      <w:r w:rsidR="00730A60" w:rsidRPr="00730A60">
        <w:t xml:space="preserve">ed, </w:t>
      </w:r>
      <w:r w:rsidR="0089552A">
        <w:t>b</w:t>
      </w:r>
      <w:r w:rsidR="00730A60" w:rsidRPr="00730A60">
        <w:t xml:space="preserve">lue, </w:t>
      </w:r>
      <w:r w:rsidR="0089552A">
        <w:t>p</w:t>
      </w:r>
      <w:r w:rsidR="00730A60" w:rsidRPr="00730A60">
        <w:t xml:space="preserve">ink, </w:t>
      </w:r>
      <w:r w:rsidR="0089552A">
        <w:t>b</w:t>
      </w:r>
      <w:r w:rsidR="00730A60" w:rsidRPr="00730A60">
        <w:t xml:space="preserve">lack, </w:t>
      </w:r>
      <w:r w:rsidR="0089552A">
        <w:t>g</w:t>
      </w:r>
      <w:r w:rsidR="00730A60" w:rsidRPr="00730A60">
        <w:t xml:space="preserve">reen, </w:t>
      </w:r>
      <w:r w:rsidR="0089552A">
        <w:t>b</w:t>
      </w:r>
      <w:r w:rsidR="00730A60" w:rsidRPr="00730A60">
        <w:t>rown</w:t>
      </w:r>
      <w:r w:rsidR="00730A60">
        <w:t>)</w:t>
      </w:r>
      <w:r>
        <w:t>, and they</w:t>
      </w:r>
      <w:r w:rsidR="00730A60">
        <w:t xml:space="preserve"> were matched </w:t>
      </w:r>
      <w:r>
        <w:t>for number of letters</w:t>
      </w:r>
      <w:r w:rsidR="00730A60">
        <w:t xml:space="preserve"> with the </w:t>
      </w:r>
      <w:r>
        <w:t>nouns used as the first word in the LIST_2W condition</w:t>
      </w:r>
      <w:r w:rsidR="00730A60">
        <w:t xml:space="preserve"> (</w:t>
      </w:r>
      <w:r w:rsidR="0089552A">
        <w:t>c</w:t>
      </w:r>
      <w:r w:rsidR="00730A60" w:rsidRPr="00730A60">
        <w:t xml:space="preserve">up, </w:t>
      </w:r>
      <w:r w:rsidR="0089552A">
        <w:t>b</w:t>
      </w:r>
      <w:r w:rsidR="00730A60" w:rsidRPr="00730A60">
        <w:t xml:space="preserve">oat, </w:t>
      </w:r>
      <w:r w:rsidR="0089552A">
        <w:t>l</w:t>
      </w:r>
      <w:r w:rsidR="00730A60" w:rsidRPr="00730A60">
        <w:t xml:space="preserve">amp, </w:t>
      </w:r>
      <w:r w:rsidR="0089552A">
        <w:t>p</w:t>
      </w:r>
      <w:r w:rsidR="00730A60" w:rsidRPr="00730A60">
        <w:t xml:space="preserve">lane, </w:t>
      </w:r>
      <w:r w:rsidR="0089552A">
        <w:t>c</w:t>
      </w:r>
      <w:r w:rsidR="00730A60" w:rsidRPr="00730A60">
        <w:t xml:space="preserve">ross, </w:t>
      </w:r>
      <w:r w:rsidR="0089552A">
        <w:t>h</w:t>
      </w:r>
      <w:r w:rsidR="00730A60" w:rsidRPr="00730A60">
        <w:t>ouse</w:t>
      </w:r>
      <w:r w:rsidR="00611F4D">
        <w:t>; this was a subset of the 25 nouns above</w:t>
      </w:r>
      <w:r w:rsidR="00730A60">
        <w:t xml:space="preserve">) </w:t>
      </w:r>
      <w:r>
        <w:t xml:space="preserve">and with the unpronounceable consonant strings used in the COMP_1W and LIST_1W conditions </w:t>
      </w:r>
      <w:r w:rsidR="00730A60" w:rsidRPr="00730A60">
        <w:t>(</w:t>
      </w:r>
      <w:proofErr w:type="spellStart"/>
      <w:r w:rsidR="0089552A">
        <w:t>x</w:t>
      </w:r>
      <w:r w:rsidR="00730A60" w:rsidRPr="00730A60">
        <w:t>kq</w:t>
      </w:r>
      <w:proofErr w:type="spellEnd"/>
      <w:r w:rsidR="00730A60" w:rsidRPr="00730A60">
        <w:t xml:space="preserve">, </w:t>
      </w:r>
      <w:proofErr w:type="spellStart"/>
      <w:r w:rsidR="0089552A">
        <w:t>q</w:t>
      </w:r>
      <w:r w:rsidR="00730A60" w:rsidRPr="00730A60">
        <w:t>xsw</w:t>
      </w:r>
      <w:proofErr w:type="spellEnd"/>
      <w:r w:rsidR="00730A60" w:rsidRPr="00730A60">
        <w:t xml:space="preserve">, </w:t>
      </w:r>
      <w:proofErr w:type="spellStart"/>
      <w:r w:rsidR="0089552A">
        <w:t>m</w:t>
      </w:r>
      <w:r w:rsidR="00730A60" w:rsidRPr="00730A60">
        <w:t>tpv</w:t>
      </w:r>
      <w:proofErr w:type="spellEnd"/>
      <w:r w:rsidR="00730A60" w:rsidRPr="00730A60">
        <w:t xml:space="preserve">, </w:t>
      </w:r>
      <w:proofErr w:type="spellStart"/>
      <w:r w:rsidR="0089552A">
        <w:t>r</w:t>
      </w:r>
      <w:r w:rsidR="00730A60" w:rsidRPr="00730A60">
        <w:t>jdnw</w:t>
      </w:r>
      <w:proofErr w:type="spellEnd"/>
      <w:r w:rsidR="00730A60" w:rsidRPr="00730A60">
        <w:t xml:space="preserve">, </w:t>
      </w:r>
      <w:proofErr w:type="spellStart"/>
      <w:r w:rsidR="0089552A">
        <w:t>w</w:t>
      </w:r>
      <w:r w:rsidR="00730A60" w:rsidRPr="00730A60">
        <w:t>vcnz</w:t>
      </w:r>
      <w:proofErr w:type="spellEnd"/>
      <w:r w:rsidR="00730A60" w:rsidRPr="00730A60">
        <w:t xml:space="preserve">, </w:t>
      </w:r>
      <w:proofErr w:type="spellStart"/>
      <w:r w:rsidR="0089552A">
        <w:t>z</w:t>
      </w:r>
      <w:r w:rsidR="00730A60" w:rsidRPr="00730A60">
        <w:t>bxlv</w:t>
      </w:r>
      <w:proofErr w:type="spellEnd"/>
      <w:r w:rsidR="00730A60" w:rsidRPr="00730A60">
        <w:t>)</w:t>
      </w:r>
      <w:r w:rsidR="00730A60">
        <w:t>.</w:t>
      </w:r>
      <w:r w:rsidR="00611F4D">
        <w:t xml:space="preserve"> </w:t>
      </w:r>
      <w:r w:rsidR="005B2B1E">
        <w:t xml:space="preserve">These materials yielded 150 unique phrases for the COMP_2W condition, 144 unique sequences for the LIST_2W condition (eliminating the six sequences with duplicate words like “cup cup”), and 150 unique sequences for the COMP_1W and LIST_1W conditions. </w:t>
      </w:r>
      <w:r w:rsidR="00CD253D">
        <w:t>From these sets, f</w:t>
      </w:r>
      <w:r w:rsidR="005B2B1E">
        <w:t xml:space="preserve">or each participant we sampled </w:t>
      </w:r>
      <w:r w:rsidR="00530186">
        <w:t xml:space="preserve">a </w:t>
      </w:r>
      <w:r w:rsidR="005B2B1E">
        <w:t>semi-</w:t>
      </w:r>
      <w:r w:rsidR="005B2B1E">
        <w:lastRenderedPageBreak/>
        <w:t>random subset of 100 trials for each</w:t>
      </w:r>
      <w:r w:rsidR="00530186">
        <w:t xml:space="preserve"> of the four</w:t>
      </w:r>
      <w:r w:rsidR="005B2B1E">
        <w:t xml:space="preserve"> condition</w:t>
      </w:r>
      <w:r w:rsidR="00530186">
        <w:t>s, so that e</w:t>
      </w:r>
      <w:r w:rsidR="005B2B1E">
        <w:t xml:space="preserve">ach of the 25 nouns </w:t>
      </w:r>
      <w:r w:rsidR="00530186">
        <w:t>was</w:t>
      </w:r>
      <w:r w:rsidR="005B2B1E">
        <w:t xml:space="preserve"> used exactly 4 times in</w:t>
      </w:r>
      <w:r w:rsidR="00530186">
        <w:t xml:space="preserve"> the second position within</w:t>
      </w:r>
      <w:r w:rsidR="005B2B1E">
        <w:t xml:space="preserve"> each condition</w:t>
      </w:r>
      <w:r w:rsidR="00FB44C8">
        <w:t>, and so that the words and consonant strings in the first position were matched in letter length, as noted above</w:t>
      </w:r>
      <w:r w:rsidR="005B2B1E">
        <w:t>.</w:t>
      </w:r>
    </w:p>
    <w:p w14:paraId="0066DD5C" w14:textId="77777777" w:rsidR="005B2B1E" w:rsidRDefault="005B2B1E" w:rsidP="00220495"/>
    <w:p w14:paraId="2CA474DC" w14:textId="0BAB043F" w:rsidR="00700890" w:rsidRDefault="00611F4D" w:rsidP="00220495">
      <w:r>
        <w:t>Twenty-five drawings corresponding to the 25 nouns</w:t>
      </w:r>
      <w:r w:rsidR="00437493">
        <w:t xml:space="preserve"> were used, and each could appear in one of six colors, and in one of three orientations</w:t>
      </w:r>
      <w:r w:rsidR="00297E95" w:rsidRPr="00297E95">
        <w:t xml:space="preserve"> (</w:t>
      </w:r>
      <w:r w:rsidR="00297E95">
        <w:t xml:space="preserve">the orientations were randomly sampled from range of </w:t>
      </w:r>
      <w:r w:rsidR="00297E95" w:rsidRPr="00297E95">
        <w:t>0-360°)</w:t>
      </w:r>
      <w:r w:rsidR="00437493">
        <w:t>, resulting in 25 x 6 x 3 = 450 unique drawings</w:t>
      </w:r>
      <w:r w:rsidR="00727F10">
        <w:t xml:space="preserve"> (note that for the image of </w:t>
      </w:r>
      <w:r w:rsidR="00B87CC0">
        <w:t>a</w:t>
      </w:r>
      <w:r w:rsidR="00257AF2">
        <w:t xml:space="preserve"> disc</w:t>
      </w:r>
      <w:r w:rsidR="00727F10">
        <w:t>, the images were identical across the orientations)</w:t>
      </w:r>
      <w:r w:rsidR="00437493">
        <w:t>.</w:t>
      </w:r>
      <w:r w:rsidR="00297E95">
        <w:t xml:space="preserve"> A </w:t>
      </w:r>
      <w:r w:rsidR="00297E95" w:rsidRPr="00297E95">
        <w:t>random scaling factor between 105 and 115%</w:t>
      </w:r>
      <w:r w:rsidR="00297E95">
        <w:t xml:space="preserve"> was also applied for each image.</w:t>
      </w:r>
      <w:ins w:id="2" w:author="Evelina Fedorenko" w:date="2019-11-17T14:46:00Z">
        <w:r w:rsidR="001F0EE4">
          <w:t xml:space="preserve"> The orientation and scaling manipulations were </w:t>
        </w:r>
      </w:ins>
      <w:ins w:id="3" w:author="Evelina Fedorenko" w:date="2019-11-17T14:47:00Z">
        <w:r w:rsidR="00F6020B">
          <w:t>used to diversify the exact physical appearance of the objects.</w:t>
        </w:r>
      </w:ins>
    </w:p>
    <w:p w14:paraId="4A58CE5B" w14:textId="77777777" w:rsidR="00700890" w:rsidRDefault="00700890" w:rsidP="00220495"/>
    <w:p w14:paraId="5F615D2A" w14:textId="5976803C" w:rsidR="005A0CE5" w:rsidRDefault="001A1E8C" w:rsidP="00220495">
      <w:r>
        <w:t xml:space="preserve">Several constraints were used in </w:t>
      </w:r>
      <w:r w:rsidR="005A0CE5">
        <w:t xml:space="preserve">pairing </w:t>
      </w:r>
      <w:r w:rsidR="00F6285C">
        <w:t xml:space="preserve">the linguistic materials with </w:t>
      </w:r>
      <w:r w:rsidR="005A0CE5">
        <w:t>the images</w:t>
      </w:r>
      <w:r w:rsidR="00F6285C">
        <w:t xml:space="preserve">, which was done separately for each participant (given that the materials differed across participants as described above). In the </w:t>
      </w:r>
      <w:r w:rsidR="005A0CE5">
        <w:t>COMP_2W condition, for each set of</w:t>
      </w:r>
      <w:r w:rsidR="002C671A">
        <w:t xml:space="preserve"> four</w:t>
      </w:r>
      <w:r w:rsidR="005A0CE5">
        <w:t xml:space="preserve"> trials with a particular noun in the </w:t>
      </w:r>
      <w:r w:rsidR="002C671A">
        <w:t xml:space="preserve">second </w:t>
      </w:r>
      <w:r w:rsidR="005A0CE5">
        <w:t xml:space="preserve">position, there were two trials </w:t>
      </w:r>
      <w:r w:rsidR="002C671A">
        <w:t>where the</w:t>
      </w:r>
      <w:r w:rsidR="005A0CE5">
        <w:t xml:space="preserve"> image match</w:t>
      </w:r>
      <w:r w:rsidR="002C671A">
        <w:t>ed</w:t>
      </w:r>
      <w:r w:rsidR="005A0CE5">
        <w:t xml:space="preserve"> the </w:t>
      </w:r>
      <w:r w:rsidR="002C671A">
        <w:t xml:space="preserve">linguistic </w:t>
      </w:r>
      <w:r w:rsidR="004416EC">
        <w:t>stimulus</w:t>
      </w:r>
      <w:r w:rsidR="005A0CE5">
        <w:t xml:space="preserve">, and two trials </w:t>
      </w:r>
      <w:r w:rsidR="002C671A">
        <w:t xml:space="preserve">where the </w:t>
      </w:r>
      <w:r w:rsidR="005A0CE5">
        <w:t xml:space="preserve">image </w:t>
      </w:r>
      <w:r w:rsidR="002C671A">
        <w:t>did not match</w:t>
      </w:r>
      <w:r w:rsidR="005A0CE5">
        <w:t xml:space="preserve">. For the </w:t>
      </w:r>
      <w:r w:rsidR="0039481F">
        <w:t>non-match trials (a total of 50 in the COMP_2W condition)</w:t>
      </w:r>
      <w:r w:rsidR="00A31A65">
        <w:t>,</w:t>
      </w:r>
      <w:r w:rsidR="0039481F">
        <w:t xml:space="preserve"> </w:t>
      </w:r>
      <w:r w:rsidR="005A0CE5">
        <w:t xml:space="preserve">there were three options: </w:t>
      </w:r>
      <w:r w:rsidR="00A31A65">
        <w:t>the object could mismatch</w:t>
      </w:r>
      <w:r w:rsidR="00526CC7">
        <w:t xml:space="preserve"> (16 trials)</w:t>
      </w:r>
      <w:r w:rsidR="00A31A65">
        <w:t>, the color could mismatch</w:t>
      </w:r>
      <w:r w:rsidR="00526CC7">
        <w:t xml:space="preserve"> (16 trials)</w:t>
      </w:r>
      <w:r w:rsidR="00A31A65">
        <w:t>, and both the object and the color could mismatch</w:t>
      </w:r>
      <w:r w:rsidR="00526CC7">
        <w:t xml:space="preserve"> (18 trials)</w:t>
      </w:r>
      <w:r w:rsidR="00A31A65">
        <w:t xml:space="preserve">. </w:t>
      </w:r>
      <w:r w:rsidR="005A0CE5">
        <w:t>In</w:t>
      </w:r>
      <w:r w:rsidR="00A31A65">
        <w:t xml:space="preserve"> the</w:t>
      </w:r>
      <w:r w:rsidR="005A0CE5">
        <w:t xml:space="preserve"> LIST_2W condition, </w:t>
      </w:r>
      <w:r w:rsidR="005A0CE5" w:rsidRPr="005A0CE5">
        <w:t xml:space="preserve">for each set of </w:t>
      </w:r>
      <w:r w:rsidR="00A31A65">
        <w:t xml:space="preserve">four </w:t>
      </w:r>
      <w:r w:rsidR="005A0CE5" w:rsidRPr="005A0CE5">
        <w:t xml:space="preserve">trials with a particular noun in the </w:t>
      </w:r>
      <w:r w:rsidR="00A31A65">
        <w:t>second</w:t>
      </w:r>
      <w:r w:rsidR="00A31A65" w:rsidRPr="005A0CE5">
        <w:t xml:space="preserve"> </w:t>
      </w:r>
      <w:r w:rsidR="005A0CE5" w:rsidRPr="005A0CE5">
        <w:t xml:space="preserve">position, </w:t>
      </w:r>
      <w:r w:rsidR="005A0CE5">
        <w:t>there was</w:t>
      </w:r>
      <w:r w:rsidR="005A0CE5" w:rsidRPr="005A0CE5">
        <w:t xml:space="preserve"> one trial </w:t>
      </w:r>
      <w:r w:rsidR="00A31A65">
        <w:t>where the</w:t>
      </w:r>
      <w:r w:rsidR="00A31A65" w:rsidRPr="005A0CE5">
        <w:t xml:space="preserve"> </w:t>
      </w:r>
      <w:r w:rsidR="005A0CE5">
        <w:t xml:space="preserve">image </w:t>
      </w:r>
      <w:r w:rsidR="00A31A65">
        <w:t xml:space="preserve">matched </w:t>
      </w:r>
      <w:r w:rsidR="005A0CE5" w:rsidRPr="005A0CE5">
        <w:t xml:space="preserve">the first noun, one trial </w:t>
      </w:r>
      <w:r w:rsidR="00A31A65">
        <w:t xml:space="preserve">where the </w:t>
      </w:r>
      <w:r w:rsidR="005A0CE5">
        <w:t>image match</w:t>
      </w:r>
      <w:r w:rsidR="00A31A65">
        <w:t>ed</w:t>
      </w:r>
      <w:r w:rsidR="005A0CE5" w:rsidRPr="005A0CE5">
        <w:t xml:space="preserve"> the second noun, and two trials </w:t>
      </w:r>
      <w:r w:rsidR="00A31A65">
        <w:t xml:space="preserve">where the </w:t>
      </w:r>
      <w:r w:rsidR="005A0CE5">
        <w:t>image</w:t>
      </w:r>
      <w:r w:rsidR="005A0CE5" w:rsidRPr="005A0CE5">
        <w:t xml:space="preserve"> </w:t>
      </w:r>
      <w:r w:rsidR="00A31A65">
        <w:t xml:space="preserve">did not </w:t>
      </w:r>
      <w:r w:rsidR="005A0CE5" w:rsidRPr="005A0CE5">
        <w:t>match either of the two nouns</w:t>
      </w:r>
      <w:r w:rsidR="005A0CE5">
        <w:t xml:space="preserve">. </w:t>
      </w:r>
      <w:r w:rsidR="00A31A65">
        <w:t>Finally, i</w:t>
      </w:r>
      <w:r w:rsidR="005A0CE5">
        <w:t>n</w:t>
      </w:r>
      <w:r w:rsidR="00A31A65">
        <w:t xml:space="preserve"> the</w:t>
      </w:r>
      <w:r w:rsidR="005A0CE5">
        <w:t xml:space="preserve"> COMP_1W and LIST_1W conditions, for each set of </w:t>
      </w:r>
      <w:r w:rsidR="00A200F8">
        <w:t xml:space="preserve">four </w:t>
      </w:r>
      <w:r w:rsidR="005A0CE5">
        <w:t>trials with a particular noun in the</w:t>
      </w:r>
      <w:r w:rsidR="00A200F8">
        <w:t xml:space="preserve"> second</w:t>
      </w:r>
      <w:r w:rsidR="005A0CE5">
        <w:t xml:space="preserve"> position, there were two trials </w:t>
      </w:r>
      <w:r w:rsidR="008D14CB">
        <w:t xml:space="preserve">where the </w:t>
      </w:r>
      <w:r w:rsidR="005A0CE5">
        <w:t>image match</w:t>
      </w:r>
      <w:r w:rsidR="008D14CB">
        <w:t>ed</w:t>
      </w:r>
      <w:r w:rsidR="005A0CE5">
        <w:t xml:space="preserve"> the noun and two trials </w:t>
      </w:r>
      <w:r w:rsidR="008D14CB">
        <w:t xml:space="preserve">where the </w:t>
      </w:r>
      <w:r w:rsidR="005A0CE5">
        <w:t xml:space="preserve">image </w:t>
      </w:r>
      <w:r w:rsidR="008D14CB">
        <w:t xml:space="preserve">did not match </w:t>
      </w:r>
      <w:r w:rsidR="005A0CE5">
        <w:t>the noun.</w:t>
      </w:r>
      <w:r w:rsidR="006C1138">
        <w:t xml:space="preserve"> </w:t>
      </w:r>
      <w:r w:rsidR="005A0CE5">
        <w:t xml:space="preserve">The orientation of the </w:t>
      </w:r>
      <w:r w:rsidR="00442812">
        <w:t xml:space="preserve">objects </w:t>
      </w:r>
      <w:r w:rsidR="008D14CB">
        <w:t>and the</w:t>
      </w:r>
      <w:r w:rsidR="00442812">
        <w:t>ir</w:t>
      </w:r>
      <w:r w:rsidR="008D14CB">
        <w:t xml:space="preserve"> color </w:t>
      </w:r>
      <w:r w:rsidR="005A0CE5">
        <w:t>were chosen random</w:t>
      </w:r>
      <w:r w:rsidR="008D14CB">
        <w:t>ly</w:t>
      </w:r>
      <w:r w:rsidR="000D7226">
        <w:t>, except for the choice of colors in the COMP_2W condition</w:t>
      </w:r>
      <w:r w:rsidR="008D14CB">
        <w:t>.</w:t>
      </w:r>
    </w:p>
    <w:p w14:paraId="47035177" w14:textId="77777777" w:rsidR="006C1138" w:rsidRDefault="006C1138"/>
    <w:p w14:paraId="5498F090" w14:textId="487C8A69" w:rsidR="006902B5" w:rsidRDefault="005A0CE5" w:rsidP="00942FB7">
      <w:r w:rsidRPr="003229B5">
        <w:rPr>
          <w:i/>
        </w:rPr>
        <w:t>Procedure.</w:t>
      </w:r>
      <w:r>
        <w:t xml:space="preserve"> </w:t>
      </w:r>
      <w:r w:rsidR="00E71A43">
        <w:t xml:space="preserve">In both the MEG and fMRI versions, each trial </w:t>
      </w:r>
      <w:r w:rsidR="000642C6">
        <w:t xml:space="preserve">lasted </w:t>
      </w:r>
      <w:r w:rsidR="00942FB7">
        <w:t>4s</w:t>
      </w:r>
      <w:r w:rsidR="000642C6">
        <w:t xml:space="preserve"> and </w:t>
      </w:r>
      <w:r w:rsidR="00E71A43">
        <w:t xml:space="preserve">was structured as follows: an initial fixation </w:t>
      </w:r>
      <w:r w:rsidR="00942FB7">
        <w:t>(</w:t>
      </w:r>
      <w:r w:rsidR="00E71A43">
        <w:t>300</w:t>
      </w:r>
      <w:r w:rsidR="00023E1F">
        <w:t xml:space="preserve"> </w:t>
      </w:r>
      <w:proofErr w:type="spellStart"/>
      <w:r w:rsidR="00E71A43">
        <w:t>ms</w:t>
      </w:r>
      <w:proofErr w:type="spellEnd"/>
      <w:r w:rsidR="00942FB7">
        <w:t>)</w:t>
      </w:r>
      <w:r w:rsidR="00E71A43">
        <w:t>,</w:t>
      </w:r>
      <w:r w:rsidR="00942FB7">
        <w:t xml:space="preserve"> a blank screen (300</w:t>
      </w:r>
      <w:r w:rsidR="00023E1F">
        <w:t xml:space="preserve"> </w:t>
      </w:r>
      <w:proofErr w:type="spellStart"/>
      <w:r w:rsidR="00942FB7">
        <w:t>ms</w:t>
      </w:r>
      <w:proofErr w:type="spellEnd"/>
      <w:r w:rsidR="00942FB7">
        <w:t xml:space="preserve">), </w:t>
      </w:r>
      <w:r w:rsidR="00E71A43">
        <w:t xml:space="preserve">the first word/consonant string </w:t>
      </w:r>
      <w:r w:rsidR="00942FB7">
        <w:t>(</w:t>
      </w:r>
      <w:r w:rsidR="00E71A43">
        <w:t>300</w:t>
      </w:r>
      <w:r w:rsidR="00023E1F">
        <w:t xml:space="preserve"> </w:t>
      </w:r>
      <w:proofErr w:type="spellStart"/>
      <w:r w:rsidR="00E71A43">
        <w:t>ms</w:t>
      </w:r>
      <w:proofErr w:type="spellEnd"/>
      <w:r w:rsidR="00942FB7">
        <w:t>)</w:t>
      </w:r>
      <w:r w:rsidR="00E71A43">
        <w:t xml:space="preserve">, </w:t>
      </w:r>
      <w:r w:rsidR="00A602D3">
        <w:t>a</w:t>
      </w:r>
      <w:r w:rsidR="00E71A43">
        <w:t xml:space="preserve"> blank screen </w:t>
      </w:r>
      <w:r w:rsidR="00942FB7">
        <w:t>(300</w:t>
      </w:r>
      <w:r w:rsidR="00023E1F">
        <w:t xml:space="preserve"> </w:t>
      </w:r>
      <w:proofErr w:type="spellStart"/>
      <w:r w:rsidR="00E71A43">
        <w:t>ms</w:t>
      </w:r>
      <w:proofErr w:type="spellEnd"/>
      <w:r w:rsidR="00942FB7">
        <w:t>)</w:t>
      </w:r>
      <w:r w:rsidR="00E71A43">
        <w:t>, the second word</w:t>
      </w:r>
      <w:r w:rsidR="00942FB7">
        <w:t xml:space="preserve"> (300</w:t>
      </w:r>
      <w:r w:rsidR="00023E1F">
        <w:t xml:space="preserve"> </w:t>
      </w:r>
      <w:proofErr w:type="spellStart"/>
      <w:r w:rsidR="00942FB7">
        <w:t>ms</w:t>
      </w:r>
      <w:proofErr w:type="spellEnd"/>
      <w:r w:rsidR="00942FB7">
        <w:t>)</w:t>
      </w:r>
      <w:r w:rsidR="00E71A43">
        <w:t xml:space="preserve">, a blank screen </w:t>
      </w:r>
      <w:r w:rsidR="00942FB7">
        <w:t>(</w:t>
      </w:r>
      <w:r w:rsidR="00E71A43">
        <w:t>300</w:t>
      </w:r>
      <w:r w:rsidR="00023E1F">
        <w:t xml:space="preserve"> </w:t>
      </w:r>
      <w:proofErr w:type="spellStart"/>
      <w:r w:rsidR="00E71A43">
        <w:t>ms</w:t>
      </w:r>
      <w:proofErr w:type="spellEnd"/>
      <w:r w:rsidR="00942FB7">
        <w:t>)</w:t>
      </w:r>
      <w:r w:rsidR="00E71A43">
        <w:t xml:space="preserve">, </w:t>
      </w:r>
      <w:r w:rsidR="00942FB7">
        <w:t>and</w:t>
      </w:r>
      <w:r w:rsidR="00E71A43">
        <w:t xml:space="preserve"> finally, the</w:t>
      </w:r>
      <w:r w:rsidR="00A602D3">
        <w:t xml:space="preserve"> target</w:t>
      </w:r>
      <w:r w:rsidR="00E71A43">
        <w:t xml:space="preserve"> image presented </w:t>
      </w:r>
      <w:r w:rsidR="00942FB7">
        <w:t>until the participant responded (by pressing one of two buttons on a</w:t>
      </w:r>
      <w:r w:rsidR="006C1DDE">
        <w:t xml:space="preserve"> button box</w:t>
      </w:r>
      <w:r w:rsidR="00942FB7">
        <w:t xml:space="preserve">), for </w:t>
      </w:r>
      <w:r w:rsidR="00E71A43">
        <w:t xml:space="preserve">the maximum duration of </w:t>
      </w:r>
      <w:r w:rsidR="00942FB7">
        <w:t>2,2</w:t>
      </w:r>
      <w:r w:rsidR="00E164AB">
        <w:t>00</w:t>
      </w:r>
      <w:r w:rsidR="00023E1F">
        <w:t xml:space="preserve"> </w:t>
      </w:r>
      <w:proofErr w:type="spellStart"/>
      <w:r w:rsidR="00E71A43">
        <w:t>ms</w:t>
      </w:r>
      <w:proofErr w:type="spellEnd"/>
      <w:r w:rsidR="00942FB7">
        <w:t xml:space="preserve"> (when the participant responded, the image disappeared and a blank screen was presented for rest of the trial).</w:t>
      </w:r>
      <w:r w:rsidR="00771859">
        <w:t xml:space="preserve"> </w:t>
      </w:r>
      <w:r w:rsidR="006902B5">
        <w:t xml:space="preserve">The words and consonant strings were shown in </w:t>
      </w:r>
      <w:r w:rsidR="00220495">
        <w:t xml:space="preserve">40 </w:t>
      </w:r>
      <w:r w:rsidR="006902B5">
        <w:t xml:space="preserve">point </w:t>
      </w:r>
      <w:r w:rsidR="00771859">
        <w:t>black</w:t>
      </w:r>
      <w:r w:rsidR="00220495">
        <w:t xml:space="preserve"> Helvetica</w:t>
      </w:r>
      <w:r w:rsidR="00771859">
        <w:t xml:space="preserve"> </w:t>
      </w:r>
      <w:r w:rsidR="006902B5">
        <w:t>font in all capital lett</w:t>
      </w:r>
      <w:r w:rsidR="00771859">
        <w:t>ers in the center of the screen</w:t>
      </w:r>
      <w:r w:rsidR="008C6289">
        <w:t xml:space="preserve"> on a </w:t>
      </w:r>
      <w:r w:rsidR="00C30BED">
        <w:t xml:space="preserve">light grey </w:t>
      </w:r>
      <w:r w:rsidR="008C6289">
        <w:t>background</w:t>
      </w:r>
      <w:r w:rsidR="00771859">
        <w:t>.</w:t>
      </w:r>
    </w:p>
    <w:p w14:paraId="0D5FCF3A" w14:textId="77777777" w:rsidR="00E71A43" w:rsidRDefault="00E71A43" w:rsidP="008A1FCE"/>
    <w:p w14:paraId="43BD56EA" w14:textId="66C0ED49" w:rsidR="00E71A43" w:rsidRDefault="005A0CE5" w:rsidP="008A1FCE">
      <w:r>
        <w:t xml:space="preserve">Prior to the experiment, participants were </w:t>
      </w:r>
      <w:r w:rsidR="007C4F23">
        <w:t xml:space="preserve">provided with printed instructions (see SI), and the experimenter walked them through the instructions and answered any questions that arose. Participants then did a short practice task </w:t>
      </w:r>
      <w:r w:rsidR="008A1FCE">
        <w:t xml:space="preserve">that </w:t>
      </w:r>
      <w:r>
        <w:t>consisted of</w:t>
      </w:r>
      <w:r w:rsidR="008A1FCE">
        <w:t xml:space="preserve"> </w:t>
      </w:r>
      <w:r w:rsidR="00297E95">
        <w:t xml:space="preserve">3 </w:t>
      </w:r>
      <w:r w:rsidR="008A1FCE">
        <w:t>trials per condition</w:t>
      </w:r>
      <w:r w:rsidR="004F0F35">
        <w:t xml:space="preserve"> and mimicked the actual experiment in terms of the materials</w:t>
      </w:r>
      <w:r w:rsidR="001449CF">
        <w:t xml:space="preserve"> (same for all participants)</w:t>
      </w:r>
      <w:r w:rsidR="004F0F35">
        <w:t xml:space="preserve"> and trial timing</w:t>
      </w:r>
      <w:r w:rsidR="008A1FCE">
        <w:t>.</w:t>
      </w:r>
    </w:p>
    <w:p w14:paraId="231B85E4" w14:textId="77777777" w:rsidR="008A1FCE" w:rsidRDefault="008A1FCE" w:rsidP="008A1FCE"/>
    <w:p w14:paraId="059BC7F2" w14:textId="76BEA82E" w:rsidR="007C4F23" w:rsidRDefault="007C4F23">
      <w:r w:rsidRPr="00220495">
        <w:rPr>
          <w:i/>
        </w:rPr>
        <w:t>MEG</w:t>
      </w:r>
      <w:r w:rsidR="006902B5" w:rsidRPr="00220495">
        <w:rPr>
          <w:i/>
        </w:rPr>
        <w:t xml:space="preserve"> version</w:t>
      </w:r>
      <w:r>
        <w:t>:</w:t>
      </w:r>
      <w:r w:rsidR="00D50A38">
        <w:t xml:space="preserve"> Trials were blocked by task</w:t>
      </w:r>
      <w:r w:rsidR="00BB0207">
        <w:t xml:space="preserve"> (composition task vs. list task)</w:t>
      </w:r>
      <w:r w:rsidR="00D50A38">
        <w:t>, as in B&amp;P’s original experiment.</w:t>
      </w:r>
      <w:r w:rsidR="00BB0207">
        <w:t xml:space="preserve"> In particular, the 400 trials were divided into four runs of 100 trials each, and each run included only the COMP trials (</w:t>
      </w:r>
      <w:r w:rsidR="00D60360">
        <w:t>COMP_</w:t>
      </w:r>
      <w:r w:rsidR="00BB0207">
        <w:t xml:space="preserve">2W and </w:t>
      </w:r>
      <w:r w:rsidR="00D60360">
        <w:t>COMP_</w:t>
      </w:r>
      <w:r w:rsidR="00BB0207">
        <w:t>1W) or only the LIST trials (</w:t>
      </w:r>
      <w:r w:rsidR="00D60360">
        <w:t>LIST_</w:t>
      </w:r>
      <w:r w:rsidR="00BB0207">
        <w:t xml:space="preserve">2W </w:t>
      </w:r>
      <w:r w:rsidR="00BB0207">
        <w:lastRenderedPageBreak/>
        <w:t xml:space="preserve">and </w:t>
      </w:r>
      <w:r w:rsidR="00D60360">
        <w:t>LIST_</w:t>
      </w:r>
      <w:r w:rsidR="00BB0207">
        <w:t xml:space="preserve">1W). Two run orders were used across participants: </w:t>
      </w:r>
      <w:proofErr w:type="spellStart"/>
      <w:r w:rsidR="00BB0207">
        <w:t>i</w:t>
      </w:r>
      <w:proofErr w:type="spellEnd"/>
      <w:r w:rsidR="00BB0207">
        <w:t xml:space="preserve">) COMP LIST </w:t>
      </w:r>
      <w:proofErr w:type="spellStart"/>
      <w:r w:rsidR="00BB0207">
        <w:t>LIST</w:t>
      </w:r>
      <w:proofErr w:type="spellEnd"/>
      <w:r w:rsidR="00BB0207">
        <w:t xml:space="preserve"> COMP, or ii) LIST COMP </w:t>
      </w:r>
      <w:proofErr w:type="spellStart"/>
      <w:r w:rsidR="00BB0207">
        <w:t>COMP</w:t>
      </w:r>
      <w:proofErr w:type="spellEnd"/>
      <w:r w:rsidR="00BB0207">
        <w:t xml:space="preserve"> LIST.</w:t>
      </w:r>
      <w:r w:rsidR="000C66D7">
        <w:t xml:space="preserve"> For each run, the trial order (i.e., the order of 2W and 1W trials) was chosen</w:t>
      </w:r>
      <w:r w:rsidR="00CF20F9">
        <w:t xml:space="preserve"> randomly without replacement</w:t>
      </w:r>
      <w:r w:rsidR="000C66D7">
        <w:t xml:space="preserve"> from among 8 possible orders, which were created with the constraint that the same trial type (2W or 1W) does not appear more than 3 times in a row</w:t>
      </w:r>
      <w:r w:rsidR="0038100E">
        <w:t>, and so that the same answer (Y or N) does not appear more than 4 times in a row</w:t>
      </w:r>
      <w:r w:rsidR="000C66D7">
        <w:t>.</w:t>
      </w:r>
      <w:r w:rsidR="00CF20F9">
        <w:t xml:space="preserve"> </w:t>
      </w:r>
      <w:r w:rsidR="00BB0207">
        <w:t>Each trial</w:t>
      </w:r>
      <w:r w:rsidR="008A6A46">
        <w:t xml:space="preserve"> </w:t>
      </w:r>
      <w:r w:rsidR="00BB0207">
        <w:t>was</w:t>
      </w:r>
      <w:r w:rsidR="008A6A46">
        <w:t xml:space="preserve"> </w:t>
      </w:r>
      <w:r w:rsidR="00BB0207">
        <w:t>followed</w:t>
      </w:r>
      <w:r w:rsidR="008A6A46">
        <w:t xml:space="preserve"> by </w:t>
      </w:r>
      <w:r w:rsidR="00A419BF">
        <w:t>an inter-trial interval</w:t>
      </w:r>
      <w:r w:rsidR="008A6A46">
        <w:t xml:space="preserve"> that varied in length between 200 </w:t>
      </w:r>
      <w:proofErr w:type="spellStart"/>
      <w:r w:rsidR="008A6A46">
        <w:t>ms</w:t>
      </w:r>
      <w:proofErr w:type="spellEnd"/>
      <w:r w:rsidR="008A6A46">
        <w:t xml:space="preserve"> and 600 </w:t>
      </w:r>
      <w:proofErr w:type="spellStart"/>
      <w:r w:rsidR="008A6A46">
        <w:t>ms</w:t>
      </w:r>
      <w:proofErr w:type="spellEnd"/>
      <w:r w:rsidR="008A6A46">
        <w:t xml:space="preserve"> (in increments of 100 </w:t>
      </w:r>
      <w:proofErr w:type="spellStart"/>
      <w:r w:rsidR="008A6A46">
        <w:t>ms</w:t>
      </w:r>
      <w:proofErr w:type="spellEnd"/>
      <w:r w:rsidR="008A6A46">
        <w:t>). Each inter-trial interval appear</w:t>
      </w:r>
      <w:r w:rsidR="002045CD">
        <w:t>ed exactly 20 times in each run. In addition</w:t>
      </w:r>
      <w:r w:rsidR="00637D52">
        <w:t>,</w:t>
      </w:r>
      <w:r w:rsidR="002045CD">
        <w:t xml:space="preserve"> a 2 s period was added to the beginning and end of each run,</w:t>
      </w:r>
      <w:r w:rsidR="0068555E">
        <w:t xml:space="preserve"> for a total run duration of </w:t>
      </w:r>
      <w:r w:rsidR="009A3322">
        <w:t>444 s (7</w:t>
      </w:r>
      <w:r w:rsidR="0068555E">
        <w:t xml:space="preserve"> min</w:t>
      </w:r>
      <w:r w:rsidR="009A3322">
        <w:t xml:space="preserve"> 24 s</w:t>
      </w:r>
      <w:r w:rsidR="0068555E">
        <w:t>).</w:t>
      </w:r>
      <w:r w:rsidR="003368B9">
        <w:t xml:space="preserve"> Participants were offered short breaks between runs.</w:t>
      </w:r>
    </w:p>
    <w:p w14:paraId="3C7F19CB" w14:textId="77777777" w:rsidR="000642C6" w:rsidRDefault="000642C6"/>
    <w:p w14:paraId="730D484D" w14:textId="4C370670" w:rsidR="000642C6" w:rsidRDefault="000642C6">
      <w:r w:rsidRPr="00D60360">
        <w:rPr>
          <w:i/>
        </w:rPr>
        <w:t>fMRI version</w:t>
      </w:r>
      <w:r>
        <w:t xml:space="preserve">: The experiment used a blocked design, where trials were grouped into blocks of </w:t>
      </w:r>
      <w:r w:rsidR="0059381E">
        <w:t>5</w:t>
      </w:r>
      <w:r>
        <w:t xml:space="preserve"> trials of the same condition</w:t>
      </w:r>
      <w:r w:rsidR="001C636C">
        <w:t xml:space="preserve"> (so, </w:t>
      </w:r>
      <w:r w:rsidR="0059381E">
        <w:t>20</w:t>
      </w:r>
      <w:r w:rsidR="001C636C">
        <w:t xml:space="preserve"> blocks per condition)</w:t>
      </w:r>
      <w:r w:rsidR="00F223E7">
        <w:t xml:space="preserve">. Each block </w:t>
      </w:r>
      <w:r w:rsidR="0057687E">
        <w:t xml:space="preserve">therefore </w:t>
      </w:r>
      <w:r w:rsidR="00F223E7">
        <w:t xml:space="preserve">lasted </w:t>
      </w:r>
      <w:r w:rsidR="0059381E">
        <w:t>20</w:t>
      </w:r>
      <w:r w:rsidR="00F223E7">
        <w:t xml:space="preserve"> s. The </w:t>
      </w:r>
      <w:r w:rsidR="0059381E">
        <w:t>80</w:t>
      </w:r>
      <w:r w:rsidR="00F223E7">
        <w:t xml:space="preserve"> blocks were </w:t>
      </w:r>
      <w:r w:rsidR="00484A95">
        <w:t>grouped into</w:t>
      </w:r>
      <w:r w:rsidR="00F223E7">
        <w:t xml:space="preserve"> five runs, with </w:t>
      </w:r>
      <w:r w:rsidR="0059381E">
        <w:t>16</w:t>
      </w:r>
      <w:r w:rsidR="0057687E">
        <w:t xml:space="preserve"> blocks </w:t>
      </w:r>
      <w:r w:rsidR="0059381E">
        <w:t xml:space="preserve">each (4 blocks </w:t>
      </w:r>
      <w:r w:rsidR="0057687E">
        <w:t>per condition per run</w:t>
      </w:r>
      <w:r w:rsidR="0059381E">
        <w:t>)</w:t>
      </w:r>
      <w:r w:rsidR="0057687E">
        <w:t>. Each run included a 12</w:t>
      </w:r>
      <w:r w:rsidR="003368B9">
        <w:t xml:space="preserve"> </w:t>
      </w:r>
      <w:r w:rsidR="0057687E">
        <w:t xml:space="preserve">s fixation block at the beginning and end, and after each set of four blocks, for a total run duration of </w:t>
      </w:r>
      <w:r w:rsidR="0067524F">
        <w:t>3</w:t>
      </w:r>
      <w:ins w:id="4" w:author="Yuan Bian" w:date="2019-12-03T18:38:00Z">
        <w:r w:rsidR="00CA186F">
          <w:t>8</w:t>
        </w:r>
      </w:ins>
      <w:del w:id="5" w:author="Yuan Bian" w:date="2019-12-03T18:38:00Z">
        <w:r w:rsidR="0067524F" w:rsidDel="00CA186F">
          <w:delText>0</w:delText>
        </w:r>
      </w:del>
      <w:r w:rsidR="0067524F">
        <w:t xml:space="preserve">0 </w:t>
      </w:r>
      <w:r w:rsidR="0057687E">
        <w:t>s</w:t>
      </w:r>
      <w:r w:rsidR="0067524F">
        <w:t xml:space="preserve"> (</w:t>
      </w:r>
      <w:ins w:id="6" w:author="Yuan Bian" w:date="2019-12-03T18:38:00Z">
        <w:r w:rsidR="00CA186F">
          <w:t>6</w:t>
        </w:r>
      </w:ins>
      <w:del w:id="7" w:author="Yuan Bian" w:date="2019-12-03T18:38:00Z">
        <w:r w:rsidR="0067524F" w:rsidDel="00CA186F">
          <w:delText>5</w:delText>
        </w:r>
      </w:del>
      <w:r w:rsidR="0067524F">
        <w:t xml:space="preserve"> min</w:t>
      </w:r>
      <w:ins w:id="8" w:author="Yuan Bian" w:date="2019-12-03T18:38:00Z">
        <w:r w:rsidR="002E72EC">
          <w:t xml:space="preserve"> 20 s</w:t>
        </w:r>
      </w:ins>
      <w:r w:rsidR="0067524F">
        <w:t>)</w:t>
      </w:r>
      <w:r w:rsidR="0057687E">
        <w:t>.</w:t>
      </w:r>
      <w:r w:rsidR="003368B9">
        <w:t xml:space="preserve"> Condition order for any given run was chosen </w:t>
      </w:r>
      <w:r w:rsidR="001704DF">
        <w:t xml:space="preserve">randomly </w:t>
      </w:r>
      <w:r w:rsidR="003368B9">
        <w:t>from among four possible orders. Participants were offered short breaks between runs.</w:t>
      </w:r>
    </w:p>
    <w:p w14:paraId="6A81EAF5" w14:textId="77777777" w:rsidR="00EA028D" w:rsidRDefault="00EA028D"/>
    <w:p w14:paraId="79E93C43" w14:textId="03B9DD37" w:rsidR="00EA028D" w:rsidRDefault="00EA028D">
      <w:r>
        <w:t>Critical experiment</w:t>
      </w:r>
    </w:p>
    <w:p w14:paraId="4ADC904C" w14:textId="77777777" w:rsidR="00EA028D" w:rsidRDefault="00EA028D"/>
    <w:p w14:paraId="7306E4BD" w14:textId="60D4B488" w:rsidR="00093362" w:rsidRDefault="00EA028D" w:rsidP="00186833">
      <w:r w:rsidRPr="00730A60">
        <w:rPr>
          <w:i/>
        </w:rPr>
        <w:t>Experimental design</w:t>
      </w:r>
      <w:r>
        <w:rPr>
          <w:i/>
        </w:rPr>
        <w:t xml:space="preserve"> and m</w:t>
      </w:r>
      <w:r w:rsidRPr="00730A60">
        <w:rPr>
          <w:i/>
        </w:rPr>
        <w:t>aterials</w:t>
      </w:r>
      <w:r>
        <w:t xml:space="preserve">. </w:t>
      </w:r>
      <w:r w:rsidR="0056768D">
        <w:t>The experiment consisted of two</w:t>
      </w:r>
      <w:r>
        <w:t xml:space="preserve"> conditions: </w:t>
      </w:r>
      <w:r w:rsidR="0056768D">
        <w:t xml:space="preserve">LOW </w:t>
      </w:r>
      <w:r w:rsidR="002A6B79">
        <w:t xml:space="preserve">conceptual </w:t>
      </w:r>
      <w:r>
        <w:t>specificity</w:t>
      </w:r>
      <w:r w:rsidR="0056768D">
        <w:t xml:space="preserve"> </w:t>
      </w:r>
      <w:r>
        <w:t xml:space="preserve">and </w:t>
      </w:r>
      <w:r w:rsidR="0056768D">
        <w:t xml:space="preserve">HIGH </w:t>
      </w:r>
      <w:r w:rsidR="002A6B79">
        <w:t xml:space="preserve">conceptual </w:t>
      </w:r>
      <w:r>
        <w:t>specificity</w:t>
      </w:r>
      <w:r w:rsidR="0056768D">
        <w:t xml:space="preserve"> </w:t>
      </w:r>
      <w:r w:rsidR="0016282A">
        <w:t>nouns</w:t>
      </w:r>
      <w:r>
        <w:t>.</w:t>
      </w:r>
      <w:r w:rsidR="002A6B79">
        <w:t xml:space="preserve"> </w:t>
      </w:r>
      <w:r w:rsidR="0056768D">
        <w:t>Ninety-six items (pairs of words) were constructed, with each pair consisting of a low</w:t>
      </w:r>
      <w:r w:rsidR="00FA4240">
        <w:t>-</w:t>
      </w:r>
      <w:r w:rsidR="0056768D">
        <w:t xml:space="preserve"> and a high-specificity </w:t>
      </w:r>
      <w:r w:rsidR="002F3E6F">
        <w:t>noun</w:t>
      </w:r>
      <w:r w:rsidR="0056768D">
        <w:t>. These pairs spanned diverse semantic domains including</w:t>
      </w:r>
      <w:r w:rsidR="00093362">
        <w:t xml:space="preserve"> </w:t>
      </w:r>
      <w:r w:rsidR="00186833">
        <w:t>animals (e.g., snake-cobra), artifacts (e.g., utensil-fork), clothes (e.g., hat-beret), family relations (e.g., parent-mother), food (e.g., wine-chardonnay), human parts (e.g., bone-femur), inanimate natural objects (e.g., tree-maple), occupation</w:t>
      </w:r>
      <w:ins w:id="9" w:author="Evelina Fedorenko" w:date="2019-11-17T14:51:00Z">
        <w:r w:rsidR="00D24C34">
          <w:t>s</w:t>
        </w:r>
      </w:ins>
      <w:r w:rsidR="00186833">
        <w:t xml:space="preserve"> (e.g., doctor-surgeon), sport</w:t>
      </w:r>
      <w:ins w:id="10" w:author="Evelina Fedorenko" w:date="2019-11-17T14:51:00Z">
        <w:r w:rsidR="00D24C34">
          <w:t>s</w:t>
        </w:r>
      </w:ins>
      <w:r w:rsidR="00186833">
        <w:t xml:space="preserve"> and leisure (e.g., boat-kayak)</w:t>
      </w:r>
      <w:r w:rsidR="00F30B69">
        <w:t xml:space="preserve">. </w:t>
      </w:r>
      <w:r w:rsidR="00093362">
        <w:t xml:space="preserve">Across the set, the words in the two conditions were matched for lexical frequency (LOW specificity: </w:t>
      </w:r>
      <w:r w:rsidR="0091065B">
        <w:t>1770</w:t>
      </w:r>
      <w:r w:rsidR="00093362">
        <w:t xml:space="preserve">; HIGH specificity: </w:t>
      </w:r>
      <w:r w:rsidR="0091065B">
        <w:t>1723</w:t>
      </w:r>
      <w:r w:rsidR="00093362">
        <w:t xml:space="preserve">; </w:t>
      </w:r>
      <w:r w:rsidR="00D96EB4" w:rsidRPr="00D96EB4">
        <w:t>paired</w:t>
      </w:r>
      <w:r w:rsidR="00D96EB4">
        <w:t xml:space="preserve"> </w:t>
      </w:r>
      <w:r w:rsidR="00D96EB4" w:rsidRPr="00D96EB4">
        <w:t>samples</w:t>
      </w:r>
      <w:r w:rsidR="00D96EB4">
        <w:t xml:space="preserve"> t</w:t>
      </w:r>
      <w:r w:rsidR="00BD2AE0">
        <w:t>-test</w:t>
      </w:r>
      <w:r w:rsidR="00D97E60">
        <w:t>: t(</w:t>
      </w:r>
      <w:r w:rsidR="006B10CB">
        <w:t>95</w:t>
      </w:r>
      <w:r w:rsidR="00D97E60">
        <w:t xml:space="preserve">) = </w:t>
      </w:r>
      <w:r w:rsidR="00747F51">
        <w:t>-0.10</w:t>
      </w:r>
      <w:r w:rsidR="00D97E60">
        <w:t>, p</w:t>
      </w:r>
      <w:r w:rsidR="00BD2AE0">
        <w:t xml:space="preserve"> = 0.92</w:t>
      </w:r>
      <w:r w:rsidR="00093362">
        <w:t>;</w:t>
      </w:r>
      <w:r w:rsidR="00D97E60">
        <w:t xml:space="preserve"> </w:t>
      </w:r>
      <w:del w:id="11" w:author="Evelina Fedorenko" w:date="2019-11-17T14:51:00Z">
        <w:r w:rsidR="00747F51" w:rsidDel="00D24C34">
          <w:delText>(</w:delText>
        </w:r>
      </w:del>
      <w:proofErr w:type="spellStart"/>
      <w:r w:rsidR="00747F51">
        <w:t>Brysbaert</w:t>
      </w:r>
      <w:proofErr w:type="spellEnd"/>
      <w:r w:rsidR="00747F51">
        <w:t xml:space="preserve"> et al., 2012</w:t>
      </w:r>
      <w:del w:id="12" w:author="Evelina Fedorenko" w:date="2019-11-17T14:51:00Z">
        <w:r w:rsidR="00747F51" w:rsidDel="00D24C34">
          <w:delText>)</w:delText>
        </w:r>
      </w:del>
      <w:r w:rsidR="00747F51">
        <w:t>)</w:t>
      </w:r>
      <w:r w:rsidR="00093362">
        <w:t xml:space="preserve"> and length in syllables (LOW specificity: </w:t>
      </w:r>
      <w:r w:rsidR="0091065B">
        <w:t>1.99</w:t>
      </w:r>
      <w:r w:rsidR="00093362">
        <w:t xml:space="preserve">; HIGH specificity: </w:t>
      </w:r>
      <w:r w:rsidR="0091065B">
        <w:t>2.04</w:t>
      </w:r>
      <w:r w:rsidR="00093362">
        <w:t xml:space="preserve">; </w:t>
      </w:r>
      <w:r w:rsidR="007A76EA">
        <w:t>t(</w:t>
      </w:r>
      <w:r w:rsidR="006B10CB">
        <w:t>95</w:t>
      </w:r>
      <w:r w:rsidR="007A76EA">
        <w:t xml:space="preserve">) = </w:t>
      </w:r>
      <w:r w:rsidR="00747F51">
        <w:t>0.46</w:t>
      </w:r>
      <w:r w:rsidR="007A76EA">
        <w:t>,</w:t>
      </w:r>
      <w:r w:rsidR="00BD2AE0">
        <w:t xml:space="preserve"> </w:t>
      </w:r>
      <w:r w:rsidR="007A76EA">
        <w:t>p</w:t>
      </w:r>
      <w:r w:rsidR="00BD2AE0">
        <w:t xml:space="preserve"> = 0.65</w:t>
      </w:r>
      <w:r w:rsidR="00093362">
        <w:t xml:space="preserve">) and letters (LOW specificity: </w:t>
      </w:r>
      <w:r w:rsidR="0091065B">
        <w:t>6.08</w:t>
      </w:r>
      <w:r w:rsidR="00093362">
        <w:t>; HIGH</w:t>
      </w:r>
      <w:r w:rsidR="00B41715">
        <w:t xml:space="preserve"> specificity: </w:t>
      </w:r>
      <w:r w:rsidR="0091065B">
        <w:t>6.09</w:t>
      </w:r>
      <w:r w:rsidR="00B41715">
        <w:t xml:space="preserve">; </w:t>
      </w:r>
      <w:r w:rsidR="007A76EA">
        <w:t>t(</w:t>
      </w:r>
      <w:r w:rsidR="006B10CB">
        <w:t>95</w:t>
      </w:r>
      <w:r w:rsidR="007A76EA">
        <w:t xml:space="preserve">) = </w:t>
      </w:r>
      <w:r w:rsidR="00747F51">
        <w:t>0.04</w:t>
      </w:r>
      <w:r w:rsidR="007A76EA">
        <w:t>, p</w:t>
      </w:r>
      <w:r w:rsidR="00BD2AE0">
        <w:t xml:space="preserve"> = 0.97</w:t>
      </w:r>
      <w:r w:rsidR="00B41715">
        <w:t>).</w:t>
      </w:r>
    </w:p>
    <w:p w14:paraId="35C29148" w14:textId="77777777" w:rsidR="001D0278" w:rsidRDefault="001D0278" w:rsidP="00EA028D"/>
    <w:p w14:paraId="72E1E091" w14:textId="41BE9AD3" w:rsidR="000B2CF9" w:rsidRDefault="00805C24" w:rsidP="000B2CF9">
      <w:r>
        <w:t>Two</w:t>
      </w:r>
      <w:r w:rsidR="004C0D76">
        <w:t xml:space="preserve"> behavioral </w:t>
      </w:r>
      <w:r w:rsidR="00B41715">
        <w:t xml:space="preserve">norming </w:t>
      </w:r>
      <w:r w:rsidR="004C0D76">
        <w:t>stud</w:t>
      </w:r>
      <w:r>
        <w:t>ies</w:t>
      </w:r>
      <w:r w:rsidR="004C0D76">
        <w:t xml:space="preserve"> </w:t>
      </w:r>
      <w:r>
        <w:t xml:space="preserve">were </w:t>
      </w:r>
      <w:r w:rsidR="00B3386F">
        <w:t xml:space="preserve">conducted on </w:t>
      </w:r>
      <w:proofErr w:type="spellStart"/>
      <w:r w:rsidR="002A6B79">
        <w:t>Amazon.com’s</w:t>
      </w:r>
      <w:proofErr w:type="spellEnd"/>
      <w:r w:rsidR="002A6B79">
        <w:t xml:space="preserve"> </w:t>
      </w:r>
      <w:r w:rsidR="00B3386F">
        <w:t>Mechanical Turk to evaluate the perceived conceptual specificity of the target words</w:t>
      </w:r>
      <w:r w:rsidR="002F1344">
        <w:t xml:space="preserve"> in order to ensure that the materials are well-suited to address the research question at hand</w:t>
      </w:r>
      <w:r w:rsidR="00B3386F">
        <w:t>.</w:t>
      </w:r>
      <w:r>
        <w:t xml:space="preserve"> In </w:t>
      </w:r>
      <w:r w:rsidR="002F1344">
        <w:t>N</w:t>
      </w:r>
      <w:r>
        <w:t xml:space="preserve">orming </w:t>
      </w:r>
      <w:r w:rsidR="002F1344">
        <w:t>S</w:t>
      </w:r>
      <w:r>
        <w:t>tudy 1, participants (</w:t>
      </w:r>
      <w:r w:rsidR="00AF098F">
        <w:t>n</w:t>
      </w:r>
      <w:r>
        <w:t xml:space="preserve">=20) were </w:t>
      </w:r>
      <w:r w:rsidR="000A52EB">
        <w:t xml:space="preserve">asked to rate </w:t>
      </w:r>
      <w:r w:rsidR="00FA4240">
        <w:t xml:space="preserve">the conceptual </w:t>
      </w:r>
      <w:r w:rsidR="000A52EB">
        <w:t xml:space="preserve">specificity of </w:t>
      </w:r>
      <w:r w:rsidR="00AF098F">
        <w:t>each</w:t>
      </w:r>
      <w:r w:rsidR="000A52EB">
        <w:t xml:space="preserve"> word from extremely specific to extremely broad on a 1-7 scale. </w:t>
      </w:r>
      <w:r w:rsidR="00FA4240">
        <w:t xml:space="preserve">All participants saw all </w:t>
      </w:r>
      <w:r w:rsidR="002F1344">
        <w:t>192 words. As expected, high-specificity nouns were rated as much more s</w:t>
      </w:r>
      <w:r w:rsidR="00425CF6">
        <w:t>pecific than low-specificity n</w:t>
      </w:r>
      <w:r w:rsidR="002F1344">
        <w:t>ouns (</w:t>
      </w:r>
      <w:proofErr w:type="gramStart"/>
      <w:r w:rsidR="002F1344">
        <w:t>t(</w:t>
      </w:r>
      <w:proofErr w:type="gramEnd"/>
      <w:r w:rsidR="00A37C68">
        <w:t>95</w:t>
      </w:r>
      <w:r w:rsidR="002F1344">
        <w:t xml:space="preserve">) = </w:t>
      </w:r>
      <w:r w:rsidR="00843A46">
        <w:t>25.47</w:t>
      </w:r>
      <w:r w:rsidR="002F1344">
        <w:t xml:space="preserve">, p &lt; </w:t>
      </w:r>
      <w:r w:rsidR="00BA3BDF">
        <w:t xml:space="preserve">0.001). </w:t>
      </w:r>
      <w:r w:rsidR="000A52EB">
        <w:t xml:space="preserve">In </w:t>
      </w:r>
      <w:r w:rsidR="00AF098F">
        <w:t>N</w:t>
      </w:r>
      <w:r w:rsidR="000A52EB">
        <w:t xml:space="preserve">orming </w:t>
      </w:r>
      <w:r w:rsidR="00AF098F">
        <w:t>S</w:t>
      </w:r>
      <w:r w:rsidR="000A52EB">
        <w:t>tudy 2, a different group of participants (</w:t>
      </w:r>
      <w:r w:rsidR="00AF098F">
        <w:t>n</w:t>
      </w:r>
      <w:r w:rsidR="000A52EB">
        <w:t xml:space="preserve">=20) were </w:t>
      </w:r>
      <w:r w:rsidR="00AF098F">
        <w:t xml:space="preserve">presented with the 96 low-/high-specificity pairs (e.g., snake-cobra) and </w:t>
      </w:r>
      <w:r w:rsidR="000A52EB">
        <w:t xml:space="preserve">asked to </w:t>
      </w:r>
      <w:r w:rsidR="00AF098F">
        <w:t xml:space="preserve">indicate which word in the pair was higher in conceptual specificity. </w:t>
      </w:r>
      <w:r w:rsidR="000B2CF9">
        <w:t xml:space="preserve">For each word pair, most participants (between </w:t>
      </w:r>
      <w:r w:rsidR="00FC4D1D">
        <w:t xml:space="preserve">18 </w:t>
      </w:r>
      <w:r w:rsidR="000B2CF9">
        <w:t>and all 20) selected the word that was intended to be higher in specificity. In fact, o</w:t>
      </w:r>
      <w:r w:rsidR="00BA3BDF">
        <w:t xml:space="preserve">nly 14 out of </w:t>
      </w:r>
      <w:r w:rsidR="000B2CF9">
        <w:t xml:space="preserve">the total of </w:t>
      </w:r>
      <w:r w:rsidR="000D0AEA">
        <w:t xml:space="preserve">1,920 responses </w:t>
      </w:r>
      <w:ins w:id="13" w:author="Evelina Fedorenko" w:date="2019-11-17T14:53:00Z">
        <w:r w:rsidR="00D24C34">
          <w:t xml:space="preserve">(&lt;1%) </w:t>
        </w:r>
      </w:ins>
      <w:r w:rsidR="000B2CF9">
        <w:t>across</w:t>
      </w:r>
      <w:r w:rsidR="000D0AEA">
        <w:t xml:space="preserve"> participants </w:t>
      </w:r>
      <w:r w:rsidR="000B2CF9">
        <w:t>did not accord</w:t>
      </w:r>
      <w:r w:rsidR="0003774A">
        <w:t xml:space="preserve"> with our judgments.</w:t>
      </w:r>
    </w:p>
    <w:p w14:paraId="0B0CD11A" w14:textId="77777777" w:rsidR="0003774A" w:rsidRDefault="0003774A" w:rsidP="00EA028D"/>
    <w:p w14:paraId="555A8A98" w14:textId="4FB78E12" w:rsidR="00093362" w:rsidRDefault="0003774A" w:rsidP="00EA028D">
      <w:r>
        <w:lastRenderedPageBreak/>
        <w:t>For the MEG and fMRI studies, t</w:t>
      </w:r>
      <w:r w:rsidR="0056768D">
        <w:t>he 192 words were divided into two experimental lists following a Latin Square design, such that a list contained only one version of an item</w:t>
      </w:r>
      <w:r w:rsidR="00093362">
        <w:t>, but across the experiment</w:t>
      </w:r>
      <w:r w:rsidR="00A27394">
        <w:t xml:space="preserve"> (in both MEG and fMRI)</w:t>
      </w:r>
      <w:r w:rsidR="00093362">
        <w:t xml:space="preserve"> each participant saw </w:t>
      </w:r>
      <w:r w:rsidR="00D642BD">
        <w:t xml:space="preserve">the trials in </w:t>
      </w:r>
      <w:r w:rsidR="00093362">
        <w:t>both lists</w:t>
      </w:r>
      <w:r w:rsidR="003B2CF6">
        <w:t xml:space="preserve"> to increase experimental power</w:t>
      </w:r>
      <w:r w:rsidR="00093362">
        <w:t>.</w:t>
      </w:r>
      <w:r w:rsidR="00FF0CA8">
        <w:t xml:space="preserve"> Each list was further divided into two subsets that corresponded to runs.</w:t>
      </w:r>
    </w:p>
    <w:p w14:paraId="11EA931E" w14:textId="77777777" w:rsidR="00093362" w:rsidRDefault="00093362" w:rsidP="00EA028D"/>
    <w:p w14:paraId="1A127F78" w14:textId="72DCCA2A" w:rsidR="00EA028D" w:rsidRDefault="00093362" w:rsidP="00EA028D">
      <w:r>
        <w:t>In both conditions, participants were first presented with the target word, followed by a yes/no question about the meaning of the word</w:t>
      </w:r>
      <w:r w:rsidR="00C8225D">
        <w:t>. The questions were</w:t>
      </w:r>
      <w:r w:rsidR="0070024D">
        <w:t xml:space="preserve"> included to encourage deep engagement with the materials</w:t>
      </w:r>
      <w:r>
        <w:t>. Eight questions were used: “</w:t>
      </w:r>
      <w:r w:rsidRPr="00C47BC0">
        <w:t>Is it alive?</w:t>
      </w:r>
      <w:r>
        <w:t>”,</w:t>
      </w:r>
      <w:r w:rsidRPr="00C47BC0">
        <w:t xml:space="preserve"> </w:t>
      </w:r>
      <w:r>
        <w:t>“</w:t>
      </w:r>
      <w:r w:rsidRPr="00C47BC0">
        <w:t>Can you eat or drink it?</w:t>
      </w:r>
      <w:r>
        <w:t>”,</w:t>
      </w:r>
      <w:r w:rsidRPr="00C47BC0">
        <w:t xml:space="preserve"> </w:t>
      </w:r>
      <w:r>
        <w:t>“</w:t>
      </w:r>
      <w:r w:rsidRPr="00C47BC0">
        <w:t>Can you find it in the wild?</w:t>
      </w:r>
      <w:r>
        <w:t>”,</w:t>
      </w:r>
      <w:r w:rsidRPr="00C47BC0">
        <w:t xml:space="preserve"> </w:t>
      </w:r>
      <w:r>
        <w:t>“</w:t>
      </w:r>
      <w:r w:rsidRPr="00C47BC0">
        <w:t>Can you wear it?</w:t>
      </w:r>
      <w:r>
        <w:t>”, “</w:t>
      </w:r>
      <w:r w:rsidRPr="00C47BC0">
        <w:t>Can you hold it?</w:t>
      </w:r>
      <w:r>
        <w:t>”,</w:t>
      </w:r>
      <w:r w:rsidRPr="00C47BC0">
        <w:t xml:space="preserve"> </w:t>
      </w:r>
      <w:r>
        <w:t>“</w:t>
      </w:r>
      <w:r w:rsidRPr="00C47BC0">
        <w:t>Did humans create it?</w:t>
      </w:r>
      <w:r>
        <w:t>”,</w:t>
      </w:r>
      <w:r w:rsidRPr="00C47BC0">
        <w:t xml:space="preserve"> </w:t>
      </w:r>
      <w:r>
        <w:t>“</w:t>
      </w:r>
      <w:r w:rsidRPr="00C47BC0">
        <w:t>Does it make sounds?</w:t>
      </w:r>
      <w:r>
        <w:t>”, and</w:t>
      </w:r>
      <w:r w:rsidRPr="00C47BC0">
        <w:t xml:space="preserve"> </w:t>
      </w:r>
      <w:r>
        <w:t>“</w:t>
      </w:r>
      <w:r w:rsidRPr="00C47BC0">
        <w:t>Does it float in water?</w:t>
      </w:r>
      <w:r>
        <w:t>”</w:t>
      </w:r>
      <w:r w:rsidR="00F4270F">
        <w:t xml:space="preserve">. </w:t>
      </w:r>
      <w:r w:rsidR="00A158C7">
        <w:t>Each word could be paired wit</w:t>
      </w:r>
      <w:r w:rsidR="00994F22">
        <w:t>h between 4 and all 8 questions</w:t>
      </w:r>
      <w:r w:rsidR="00D077AD">
        <w:t>. S</w:t>
      </w:r>
      <w:r w:rsidR="00994F22">
        <w:t>ome questions did not have a clear answer</w:t>
      </w:r>
      <w:r w:rsidR="004C23D2">
        <w:t xml:space="preserve"> for a particular target word</w:t>
      </w:r>
      <w:r w:rsidR="00994F22">
        <w:t>, so we did not use all th</w:t>
      </w:r>
      <w:r w:rsidR="00D077AD">
        <w:t>e questions with every word (for example, the “Can you hold it?” question could be answered either way with the target word “refrigerator” because refrigerators vary in size).</w:t>
      </w:r>
      <w:r w:rsidR="00D642BD">
        <w:t xml:space="preserve"> For any</w:t>
      </w:r>
      <w:r w:rsidR="00611F67">
        <w:t xml:space="preserve"> given participant, each word was paired with one of the</w:t>
      </w:r>
      <w:r w:rsidR="00C8225D">
        <w:t xml:space="preserve"> possible</w:t>
      </w:r>
      <w:r w:rsidR="00611F67">
        <w:t xml:space="preserve"> questions randomly</w:t>
      </w:r>
      <w:r w:rsidR="004702B6">
        <w:t>, with the constraint</w:t>
      </w:r>
      <w:r w:rsidR="0073320E">
        <w:t>s</w:t>
      </w:r>
      <w:r w:rsidR="004702B6">
        <w:t xml:space="preserve"> that</w:t>
      </w:r>
      <w:r w:rsidR="0073320E">
        <w:t xml:space="preserve"> </w:t>
      </w:r>
      <w:proofErr w:type="spellStart"/>
      <w:r w:rsidR="0073320E">
        <w:t>i</w:t>
      </w:r>
      <w:proofErr w:type="spellEnd"/>
      <w:r w:rsidR="0073320E">
        <w:t>) the</w:t>
      </w:r>
      <w:r w:rsidR="004702B6">
        <w:t xml:space="preserve"> yes and no correct answers </w:t>
      </w:r>
      <w:r w:rsidR="00DC453F">
        <w:t>were</w:t>
      </w:r>
      <w:r w:rsidR="004702B6">
        <w:t xml:space="preserve"> balanced within each condition </w:t>
      </w:r>
      <w:r w:rsidR="005078EC">
        <w:t>in each run</w:t>
      </w:r>
      <w:r w:rsidR="0034406E">
        <w:t xml:space="preserve"> across questions</w:t>
      </w:r>
      <w:r w:rsidR="00953524">
        <w:t xml:space="preserve"> (the within-question balancing was not feasible given the highly biased distributions of yes/no responses across questions</w:t>
      </w:r>
      <w:r w:rsidR="00C8225D">
        <w:t xml:space="preserve"> for this set of materials</w:t>
      </w:r>
      <w:r w:rsidR="00953524">
        <w:t>)</w:t>
      </w:r>
      <w:r w:rsidR="0073320E">
        <w:t>, and ii) each question ap</w:t>
      </w:r>
      <w:r w:rsidR="00DC453F">
        <w:t>peared</w:t>
      </w:r>
      <w:r w:rsidR="0073320E">
        <w:t xml:space="preserve"> 24 times across the 192 trials</w:t>
      </w:r>
      <w:r w:rsidR="00FF0CA8">
        <w:t xml:space="preserve"> (and 6 times in each run)</w:t>
      </w:r>
      <w:r w:rsidR="0073320E">
        <w:t>.</w:t>
      </w:r>
    </w:p>
    <w:p w14:paraId="3D967C83" w14:textId="77777777" w:rsidR="00EA028D" w:rsidRDefault="00EA028D" w:rsidP="00EA028D">
      <w:r>
        <w:tab/>
      </w:r>
    </w:p>
    <w:p w14:paraId="252EAD07" w14:textId="287A235A" w:rsidR="001D0278" w:rsidRDefault="00EA028D" w:rsidP="001D0278">
      <w:r w:rsidRPr="000A2F58">
        <w:rPr>
          <w:i/>
        </w:rPr>
        <w:t>Procedure</w:t>
      </w:r>
      <w:r>
        <w:t xml:space="preserve">. </w:t>
      </w:r>
      <w:r w:rsidR="00E759A1">
        <w:t>Each tr</w:t>
      </w:r>
      <w:r w:rsidR="00107D89">
        <w:t xml:space="preserve">ial was structured as follows: </w:t>
      </w:r>
      <w:r w:rsidR="001D0278">
        <w:t>an initial fixation (</w:t>
      </w:r>
      <w:r w:rsidR="00107D89">
        <w:t>250</w:t>
      </w:r>
      <w:r w:rsidR="001D0278">
        <w:t xml:space="preserve"> </w:t>
      </w:r>
      <w:proofErr w:type="spellStart"/>
      <w:r w:rsidR="001D0278">
        <w:t>ms</w:t>
      </w:r>
      <w:proofErr w:type="spellEnd"/>
      <w:r w:rsidR="001D0278">
        <w:t>), a blank screen (</w:t>
      </w:r>
      <w:r w:rsidR="00107D89">
        <w:t>250</w:t>
      </w:r>
      <w:r w:rsidR="001D0278">
        <w:t xml:space="preserve"> </w:t>
      </w:r>
      <w:proofErr w:type="spellStart"/>
      <w:r w:rsidR="001D0278">
        <w:t>ms</w:t>
      </w:r>
      <w:proofErr w:type="spellEnd"/>
      <w:r w:rsidR="001D0278">
        <w:t xml:space="preserve">), the </w:t>
      </w:r>
      <w:r w:rsidR="00107D89">
        <w:t>target word (1,0</w:t>
      </w:r>
      <w:r w:rsidR="001D0278">
        <w:t xml:space="preserve">00 </w:t>
      </w:r>
      <w:proofErr w:type="spellStart"/>
      <w:r w:rsidR="001D0278">
        <w:t>ms</w:t>
      </w:r>
      <w:proofErr w:type="spellEnd"/>
      <w:r w:rsidR="001D0278">
        <w:t>), a blank screen (</w:t>
      </w:r>
      <w:r w:rsidR="00107D89">
        <w:t>the duration varied between MEG and fMRI, as described below</w:t>
      </w:r>
      <w:r w:rsidR="001D0278">
        <w:t xml:space="preserve">), and finally, the </w:t>
      </w:r>
      <w:r w:rsidR="00107D89">
        <w:t>question</w:t>
      </w:r>
      <w:r w:rsidR="00010FD6">
        <w:t xml:space="preserve"> </w:t>
      </w:r>
      <w:r w:rsidR="001D0278">
        <w:t xml:space="preserve">presented until the participant responded (by pressing one of two buttons on a button box), for the maximum duration of </w:t>
      </w:r>
      <w:r w:rsidR="00010FD6">
        <w:t>3,0</w:t>
      </w:r>
      <w:r w:rsidR="001D0278">
        <w:t xml:space="preserve">00 </w:t>
      </w:r>
      <w:proofErr w:type="spellStart"/>
      <w:r w:rsidR="001D0278">
        <w:t>ms</w:t>
      </w:r>
      <w:proofErr w:type="spellEnd"/>
      <w:r w:rsidR="001D0278">
        <w:t xml:space="preserve"> (when the participant responded, the </w:t>
      </w:r>
      <w:r w:rsidR="00010FD6">
        <w:t>question</w:t>
      </w:r>
      <w:r w:rsidR="001D0278">
        <w:t xml:space="preserve"> disappeared and a blank screen was presented for rest of the trial). The words and </w:t>
      </w:r>
      <w:r w:rsidR="00010FD6">
        <w:t>questions</w:t>
      </w:r>
      <w:r w:rsidR="001D0278">
        <w:t xml:space="preserve"> were shown in 40 point black Helvetica font in the center of the screen on a light grey background.</w:t>
      </w:r>
      <w:r w:rsidR="00D92115" w:rsidRPr="00D92115">
        <w:t xml:space="preserve"> </w:t>
      </w:r>
      <w:r w:rsidR="00D92115">
        <w:t xml:space="preserve">The </w:t>
      </w:r>
      <w:r w:rsidR="00911A81">
        <w:t xml:space="preserve">target </w:t>
      </w:r>
      <w:r w:rsidR="00D92115">
        <w:t>words were</w:t>
      </w:r>
      <w:r w:rsidR="00911A81">
        <w:t xml:space="preserve"> presented</w:t>
      </w:r>
      <w:r w:rsidR="00D92115">
        <w:t xml:space="preserve"> in all capital letters</w:t>
      </w:r>
      <w:r w:rsidR="00911A81">
        <w:t xml:space="preserve"> (e.g., SNAKE),</w:t>
      </w:r>
      <w:r w:rsidR="00D92115">
        <w:t xml:space="preserve"> and the questions </w:t>
      </w:r>
      <w:r w:rsidR="00911A81">
        <w:t>used</w:t>
      </w:r>
      <w:r w:rsidR="00D92115">
        <w:t xml:space="preserve"> normal capitalization</w:t>
      </w:r>
      <w:r w:rsidR="00911A81">
        <w:t xml:space="preserve"> (e.g., Is it alive?)</w:t>
      </w:r>
      <w:r w:rsidR="00D92115">
        <w:t>.</w:t>
      </w:r>
    </w:p>
    <w:p w14:paraId="36A8C926" w14:textId="77777777" w:rsidR="00637D52" w:rsidRDefault="00637D52" w:rsidP="001D0278"/>
    <w:p w14:paraId="04397F6A" w14:textId="70AB0703" w:rsidR="00637D52" w:rsidRDefault="00637D52" w:rsidP="001D0278">
      <w:r>
        <w:t xml:space="preserve">As noted above, the 192 trials were divided into four runs of 48 trials each (24 LOW specificity trials, and 24 HIGH specificity trials). The order </w:t>
      </w:r>
      <w:r w:rsidR="009518C9">
        <w:t>of</w:t>
      </w:r>
      <w:r>
        <w:t xml:space="preserve"> the four subsets of the materials varied</w:t>
      </w:r>
      <w:r w:rsidR="009518C9">
        <w:t xml:space="preserve"> across participants</w:t>
      </w:r>
      <w:r>
        <w:t xml:space="preserve">. Further, the order of trials in each run </w:t>
      </w:r>
      <w:r w:rsidRPr="00E40241">
        <w:t>was chosen randomly without replacement from among 8 possible orders, which were created with the constraint that the same trial type</w:t>
      </w:r>
      <w:r>
        <w:t xml:space="preserve"> (LOW or HIGH)</w:t>
      </w:r>
      <w:r w:rsidRPr="00E40241">
        <w:t xml:space="preserve"> does not appear more than 3 times in a row</w:t>
      </w:r>
      <w:r w:rsidR="00CC05AC">
        <w:t>, and so that the same answer (Y or N) does not appear more than 4 times in a row.</w:t>
      </w:r>
    </w:p>
    <w:p w14:paraId="7863BBF5" w14:textId="77777777" w:rsidR="001D0278" w:rsidRDefault="001D0278" w:rsidP="00EA028D"/>
    <w:p w14:paraId="316B3F96" w14:textId="7670DA7C" w:rsidR="00AF0AE5" w:rsidRDefault="008558F8" w:rsidP="00EA028D">
      <w:r>
        <w:t>As in the localizer experiment, p</w:t>
      </w:r>
      <w:r w:rsidR="00EA028D">
        <w:t>rior to the experiment, participants were provided with printed instructions (see SI), and the experimenter walked them through the instructions and answered any questions that arose. Participants then did a short practice task that consisted of 4 trials</w:t>
      </w:r>
      <w:r w:rsidR="000F5C26">
        <w:t xml:space="preserve"> per condition and mimicked the actual experiment in terms of the trial timing</w:t>
      </w:r>
      <w:r w:rsidR="00EA028D">
        <w:t xml:space="preserve">. </w:t>
      </w:r>
      <w:r w:rsidR="00AF0AE5">
        <w:t>The target words used in the practice trials were not used in the actual experiment, but the questions were</w:t>
      </w:r>
      <w:r w:rsidR="00010FD6">
        <w:t xml:space="preserve"> drawn</w:t>
      </w:r>
      <w:r w:rsidR="00AF0AE5">
        <w:t xml:space="preserve"> from the same set of 8 questions used in the experiment.</w:t>
      </w:r>
    </w:p>
    <w:p w14:paraId="3EC5D0D1" w14:textId="77777777" w:rsidR="00EA028D" w:rsidRDefault="00EA028D" w:rsidP="00EA028D">
      <w:pPr>
        <w:rPr>
          <w:i/>
        </w:rPr>
      </w:pPr>
    </w:p>
    <w:p w14:paraId="72B58692" w14:textId="2D0CE227" w:rsidR="00DA6B5B" w:rsidRDefault="00DA6B5B" w:rsidP="00DA6B5B">
      <w:pPr>
        <w:rPr>
          <w:moveTo w:id="14" w:author="Yuan Bian" w:date="2019-12-03T19:36:00Z"/>
        </w:rPr>
      </w:pPr>
      <w:moveToRangeStart w:id="15" w:author="Yuan Bian" w:date="2019-12-03T19:36:00Z" w:name="move26294181"/>
      <w:moveTo w:id="16" w:author="Yuan Bian" w:date="2019-12-03T19:36:00Z">
        <w:r w:rsidRPr="00D60360">
          <w:rPr>
            <w:i/>
          </w:rPr>
          <w:lastRenderedPageBreak/>
          <w:t>fMRI version</w:t>
        </w:r>
        <w:r>
          <w:t xml:space="preserve">: The target word and the question were separated by a blank screen presented for 4,500 </w:t>
        </w:r>
        <w:proofErr w:type="spellStart"/>
        <w:r>
          <w:t>ms.</w:t>
        </w:r>
        <w:proofErr w:type="spellEnd"/>
        <w:r>
          <w:t xml:space="preserve"> The longer interval was used in order to separate the neural responses to the target word vs. to the question. Each trial was followed by an inter-trial interval of 4,000 </w:t>
        </w:r>
        <w:proofErr w:type="spellStart"/>
        <w:r>
          <w:t>ms</w:t>
        </w:r>
      </w:moveTo>
      <w:ins w:id="17" w:author="Yuan Bian" w:date="2019-12-04T13:54:00Z">
        <w:r w:rsidR="00B0671F">
          <w:t>.</w:t>
        </w:r>
        <w:proofErr w:type="spellEnd"/>
        <w:r w:rsidR="00B0671F">
          <w:t xml:space="preserve"> </w:t>
        </w:r>
        <w:r w:rsidR="00B0671F">
          <w:t xml:space="preserve">In addition, a </w:t>
        </w:r>
        <w:r w:rsidR="00B0671F">
          <w:t>4</w:t>
        </w:r>
        <w:r w:rsidR="00B0671F" w:rsidRPr="00C47BC0">
          <w:t xml:space="preserve"> sec </w:t>
        </w:r>
        <w:r w:rsidR="00B0671F">
          <w:t xml:space="preserve">period </w:t>
        </w:r>
        <w:r w:rsidR="00B0671F" w:rsidRPr="00C47BC0">
          <w:t>was added</w:t>
        </w:r>
        <w:r w:rsidR="00B0671F">
          <w:t xml:space="preserve"> to the beginning of each run</w:t>
        </w:r>
        <w:r w:rsidR="00B0671F">
          <w:t>,</w:t>
        </w:r>
      </w:ins>
      <w:bookmarkStart w:id="18" w:name="_GoBack"/>
      <w:bookmarkEnd w:id="18"/>
      <w:moveTo w:id="19" w:author="Yuan Bian" w:date="2019-12-03T19:36:00Z">
        <w:del w:id="20" w:author="Yuan Bian" w:date="2019-12-04T13:54:00Z">
          <w:r w:rsidDel="00B0671F">
            <w:delText>,</w:delText>
          </w:r>
        </w:del>
        <w:r w:rsidRPr="000D5F2F">
          <w:t xml:space="preserve"> </w:t>
        </w:r>
        <w:r>
          <w:t>for a total run duration of 628 s (10 min 28 s). Participants were offered short breaks between runs.</w:t>
        </w:r>
        <w:r w:rsidRPr="00862908">
          <w:t xml:space="preserve"> </w:t>
        </w:r>
      </w:moveTo>
    </w:p>
    <w:moveToRangeEnd w:id="15"/>
    <w:p w14:paraId="31659D3D" w14:textId="77777777" w:rsidR="00DA6B5B" w:rsidRDefault="00DA6B5B" w:rsidP="00107D89">
      <w:pPr>
        <w:rPr>
          <w:ins w:id="21" w:author="Yuan Bian" w:date="2019-12-03T19:36:00Z"/>
          <w:i/>
        </w:rPr>
      </w:pPr>
    </w:p>
    <w:p w14:paraId="45E8BEB0" w14:textId="38F88726" w:rsidR="00EA028D" w:rsidRDefault="00EA028D" w:rsidP="00107D89">
      <w:r w:rsidRPr="00220495">
        <w:rPr>
          <w:i/>
        </w:rPr>
        <w:t>MEG version</w:t>
      </w:r>
      <w:r>
        <w:t>:</w:t>
      </w:r>
      <w:r w:rsidR="00155F59">
        <w:t xml:space="preserve"> </w:t>
      </w:r>
      <w:r w:rsidR="00010FD6">
        <w:t xml:space="preserve">The target word and the question were separated by a blank screen presented for 500 </w:t>
      </w:r>
      <w:proofErr w:type="spellStart"/>
      <w:r w:rsidR="00010FD6">
        <w:t>ms.</w:t>
      </w:r>
      <w:proofErr w:type="spellEnd"/>
      <w:r w:rsidR="00010FD6">
        <w:t xml:space="preserve"> </w:t>
      </w:r>
      <w:r>
        <w:t xml:space="preserve">Each trial was followed by an inter-trial interval that varied in length between 200 </w:t>
      </w:r>
      <w:proofErr w:type="spellStart"/>
      <w:r>
        <w:t>ms</w:t>
      </w:r>
      <w:proofErr w:type="spellEnd"/>
      <w:r>
        <w:t xml:space="preserve"> and 700 </w:t>
      </w:r>
      <w:proofErr w:type="spellStart"/>
      <w:r>
        <w:t>ms</w:t>
      </w:r>
      <w:proofErr w:type="spellEnd"/>
      <w:r>
        <w:t xml:space="preserve"> (in increments of 100 </w:t>
      </w:r>
      <w:proofErr w:type="spellStart"/>
      <w:r>
        <w:t>ms</w:t>
      </w:r>
      <w:proofErr w:type="spellEnd"/>
      <w:r>
        <w:t>). Each</w:t>
      </w:r>
      <w:r w:rsidRPr="00C47BC0">
        <w:t xml:space="preserve"> </w:t>
      </w:r>
      <w:r>
        <w:t xml:space="preserve">inter-trial interval </w:t>
      </w:r>
      <w:r w:rsidRPr="00C47BC0">
        <w:t xml:space="preserve">appears exactly 8 times in each run. </w:t>
      </w:r>
      <w:r>
        <w:t xml:space="preserve">In addition, </w:t>
      </w:r>
      <w:r w:rsidR="00637D52">
        <w:t xml:space="preserve">a </w:t>
      </w:r>
      <w:r>
        <w:t>2</w:t>
      </w:r>
      <w:r w:rsidRPr="00C47BC0">
        <w:t xml:space="preserve"> sec </w:t>
      </w:r>
      <w:r w:rsidR="00637D52">
        <w:t xml:space="preserve">period </w:t>
      </w:r>
      <w:r w:rsidRPr="00C47BC0">
        <w:t>was added</w:t>
      </w:r>
      <w:r>
        <w:t xml:space="preserve"> to the beginning </w:t>
      </w:r>
      <w:r w:rsidR="00010FD6">
        <w:t xml:space="preserve">of each run, </w:t>
      </w:r>
      <w:r>
        <w:t xml:space="preserve">and </w:t>
      </w:r>
      <w:r w:rsidR="00010FD6">
        <w:t xml:space="preserve">a </w:t>
      </w:r>
      <w:r>
        <w:t xml:space="preserve">2.4 sec </w:t>
      </w:r>
      <w:r w:rsidR="00637D52">
        <w:t xml:space="preserve">period </w:t>
      </w:r>
      <w:r>
        <w:t>was added to the end of each run,</w:t>
      </w:r>
      <w:r w:rsidRPr="000D5F2F">
        <w:t xml:space="preserve"> </w:t>
      </w:r>
      <w:r>
        <w:t>for a total run duration of 266 s (4 min 26 s). Participants were offered short breaks between runs.</w:t>
      </w:r>
    </w:p>
    <w:p w14:paraId="0CE83AD6" w14:textId="77777777" w:rsidR="00EA028D" w:rsidRDefault="00EA028D" w:rsidP="00EA028D"/>
    <w:p w14:paraId="4425CF80" w14:textId="69F18CDA" w:rsidR="00EA028D" w:rsidDel="00DA6B5B" w:rsidRDefault="00EA028D" w:rsidP="008E0E2B">
      <w:pPr>
        <w:rPr>
          <w:moveFrom w:id="22" w:author="Yuan Bian" w:date="2019-12-03T19:36:00Z"/>
        </w:rPr>
      </w:pPr>
      <w:moveFromRangeStart w:id="23" w:author="Yuan Bian" w:date="2019-12-03T19:36:00Z" w:name="move26294181"/>
      <w:moveFrom w:id="24" w:author="Yuan Bian" w:date="2019-12-03T19:36:00Z">
        <w:r w:rsidRPr="00D60360" w:rsidDel="00DA6B5B">
          <w:rPr>
            <w:i/>
          </w:rPr>
          <w:t>fMRI version</w:t>
        </w:r>
        <w:r w:rsidDel="00DA6B5B">
          <w:t xml:space="preserve">: </w:t>
        </w:r>
        <w:r w:rsidR="00637D52" w:rsidDel="00DA6B5B">
          <w:t>The target word and the question were separated by a blank screen presented for 4,500 ms. The longer interval was used in order to separate the neural responses to the target word vs. to the question.</w:t>
        </w:r>
        <w:r w:rsidR="008E0E2B" w:rsidDel="00DA6B5B">
          <w:t xml:space="preserve"> Each trial was followed by an inter-trial interval of 4,000 ms,</w:t>
        </w:r>
        <w:r w:rsidR="008E0E2B" w:rsidRPr="000D5F2F" w:rsidDel="00DA6B5B">
          <w:t xml:space="preserve"> </w:t>
        </w:r>
        <w:r w:rsidR="008E0E2B" w:rsidDel="00DA6B5B">
          <w:t xml:space="preserve">for a total run duration of 628 s (10 min 28 s). </w:t>
        </w:r>
        <w:r w:rsidDel="00DA6B5B">
          <w:t>Participants were offered short breaks between runs.</w:t>
        </w:r>
        <w:r w:rsidRPr="00862908" w:rsidDel="00DA6B5B">
          <w:t xml:space="preserve"> </w:t>
        </w:r>
      </w:moveFrom>
    </w:p>
    <w:moveFromRangeEnd w:id="23"/>
    <w:p w14:paraId="79963E55" w14:textId="77777777" w:rsidR="00EA028D" w:rsidRDefault="00EA028D" w:rsidP="00EA028D"/>
    <w:p w14:paraId="0A989180" w14:textId="77777777" w:rsidR="00EA028D" w:rsidRDefault="00EA028D"/>
    <w:p w14:paraId="72DDCFBC" w14:textId="4F77C5DB" w:rsidR="00FC73D6" w:rsidRDefault="00FC73D6" w:rsidP="00220495"/>
    <w:sectPr w:rsidR="00FC73D6" w:rsidSect="00F9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B8031" w14:textId="77777777" w:rsidR="00E55F4C" w:rsidRDefault="00E55F4C" w:rsidP="00727F10">
      <w:r>
        <w:separator/>
      </w:r>
    </w:p>
  </w:endnote>
  <w:endnote w:type="continuationSeparator" w:id="0">
    <w:p w14:paraId="236A995D" w14:textId="77777777" w:rsidR="00E55F4C" w:rsidRDefault="00E55F4C" w:rsidP="0072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52EBC" w14:textId="77777777" w:rsidR="00E55F4C" w:rsidRDefault="00E55F4C" w:rsidP="00727F10">
      <w:r>
        <w:separator/>
      </w:r>
    </w:p>
  </w:footnote>
  <w:footnote w:type="continuationSeparator" w:id="0">
    <w:p w14:paraId="2124EF79" w14:textId="77777777" w:rsidR="00E55F4C" w:rsidRDefault="00E55F4C" w:rsidP="00727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229F6"/>
    <w:multiLevelType w:val="hybridMultilevel"/>
    <w:tmpl w:val="E12E5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E64C6"/>
    <w:multiLevelType w:val="hybridMultilevel"/>
    <w:tmpl w:val="1B3E9234"/>
    <w:lvl w:ilvl="0" w:tplc="AD46D6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3D6"/>
    <w:rsid w:val="00010FD6"/>
    <w:rsid w:val="00023E1F"/>
    <w:rsid w:val="0003774A"/>
    <w:rsid w:val="00051628"/>
    <w:rsid w:val="000642C6"/>
    <w:rsid w:val="00067296"/>
    <w:rsid w:val="00073B84"/>
    <w:rsid w:val="00074587"/>
    <w:rsid w:val="00076416"/>
    <w:rsid w:val="00093362"/>
    <w:rsid w:val="000A52EB"/>
    <w:rsid w:val="000B2CF9"/>
    <w:rsid w:val="000C3535"/>
    <w:rsid w:val="000C3D2C"/>
    <w:rsid w:val="000C66D7"/>
    <w:rsid w:val="000C7DF9"/>
    <w:rsid w:val="000D0AEA"/>
    <w:rsid w:val="000D7226"/>
    <w:rsid w:val="000F4529"/>
    <w:rsid w:val="000F5C26"/>
    <w:rsid w:val="00107D89"/>
    <w:rsid w:val="00133CF7"/>
    <w:rsid w:val="001435AD"/>
    <w:rsid w:val="001449CF"/>
    <w:rsid w:val="00155F59"/>
    <w:rsid w:val="0016282A"/>
    <w:rsid w:val="001704DF"/>
    <w:rsid w:val="00186833"/>
    <w:rsid w:val="001A1E8C"/>
    <w:rsid w:val="001A5F60"/>
    <w:rsid w:val="001C636C"/>
    <w:rsid w:val="001D0278"/>
    <w:rsid w:val="001E21C6"/>
    <w:rsid w:val="001F0EE4"/>
    <w:rsid w:val="002045CD"/>
    <w:rsid w:val="00220495"/>
    <w:rsid w:val="00245CF5"/>
    <w:rsid w:val="00257AF2"/>
    <w:rsid w:val="00297E95"/>
    <w:rsid w:val="002A6B79"/>
    <w:rsid w:val="002B6293"/>
    <w:rsid w:val="002C4E4A"/>
    <w:rsid w:val="002C671A"/>
    <w:rsid w:val="002E2D02"/>
    <w:rsid w:val="002E3727"/>
    <w:rsid w:val="002E72EC"/>
    <w:rsid w:val="002F1344"/>
    <w:rsid w:val="002F3E6F"/>
    <w:rsid w:val="002F3F1C"/>
    <w:rsid w:val="003229B5"/>
    <w:rsid w:val="003368B9"/>
    <w:rsid w:val="0034406E"/>
    <w:rsid w:val="00352855"/>
    <w:rsid w:val="00361BAD"/>
    <w:rsid w:val="00377FCC"/>
    <w:rsid w:val="0038100E"/>
    <w:rsid w:val="003829F1"/>
    <w:rsid w:val="00387295"/>
    <w:rsid w:val="00391979"/>
    <w:rsid w:val="0039481F"/>
    <w:rsid w:val="003A2911"/>
    <w:rsid w:val="003A5442"/>
    <w:rsid w:val="003B2CF6"/>
    <w:rsid w:val="003C4EF2"/>
    <w:rsid w:val="003E5DD3"/>
    <w:rsid w:val="003E6F7C"/>
    <w:rsid w:val="00402A8D"/>
    <w:rsid w:val="00425CF6"/>
    <w:rsid w:val="00430827"/>
    <w:rsid w:val="00432AAB"/>
    <w:rsid w:val="00437493"/>
    <w:rsid w:val="004416EC"/>
    <w:rsid w:val="00442812"/>
    <w:rsid w:val="004702B6"/>
    <w:rsid w:val="0048034F"/>
    <w:rsid w:val="00482EC9"/>
    <w:rsid w:val="00484A95"/>
    <w:rsid w:val="004C0D76"/>
    <w:rsid w:val="004C23D2"/>
    <w:rsid w:val="004E79B2"/>
    <w:rsid w:val="004F0F35"/>
    <w:rsid w:val="005078EC"/>
    <w:rsid w:val="0051180D"/>
    <w:rsid w:val="00526CC7"/>
    <w:rsid w:val="00530186"/>
    <w:rsid w:val="00561C5D"/>
    <w:rsid w:val="00562159"/>
    <w:rsid w:val="0056768D"/>
    <w:rsid w:val="005706E7"/>
    <w:rsid w:val="0057687E"/>
    <w:rsid w:val="0059381E"/>
    <w:rsid w:val="005949E4"/>
    <w:rsid w:val="005A0CE5"/>
    <w:rsid w:val="005A4DBF"/>
    <w:rsid w:val="005B2B1E"/>
    <w:rsid w:val="005C1F00"/>
    <w:rsid w:val="005C2E9F"/>
    <w:rsid w:val="005E39ED"/>
    <w:rsid w:val="00611F4D"/>
    <w:rsid w:val="00611F67"/>
    <w:rsid w:val="0063253C"/>
    <w:rsid w:val="00633154"/>
    <w:rsid w:val="006337A7"/>
    <w:rsid w:val="00637D52"/>
    <w:rsid w:val="00654709"/>
    <w:rsid w:val="006676CA"/>
    <w:rsid w:val="00675220"/>
    <w:rsid w:val="0067524F"/>
    <w:rsid w:val="0068555E"/>
    <w:rsid w:val="006902B5"/>
    <w:rsid w:val="006A5106"/>
    <w:rsid w:val="006B10CB"/>
    <w:rsid w:val="006C1138"/>
    <w:rsid w:val="006C1DDE"/>
    <w:rsid w:val="006E1FAE"/>
    <w:rsid w:val="0070024D"/>
    <w:rsid w:val="00700890"/>
    <w:rsid w:val="00727F10"/>
    <w:rsid w:val="00730A60"/>
    <w:rsid w:val="0073320E"/>
    <w:rsid w:val="0073548B"/>
    <w:rsid w:val="00747F51"/>
    <w:rsid w:val="00771859"/>
    <w:rsid w:val="00782C03"/>
    <w:rsid w:val="00795EDF"/>
    <w:rsid w:val="007A5DEA"/>
    <w:rsid w:val="007A76EA"/>
    <w:rsid w:val="007C3734"/>
    <w:rsid w:val="007C4F23"/>
    <w:rsid w:val="007E6A61"/>
    <w:rsid w:val="007E76EE"/>
    <w:rsid w:val="007E7CD1"/>
    <w:rsid w:val="008003DC"/>
    <w:rsid w:val="00805C24"/>
    <w:rsid w:val="00827D02"/>
    <w:rsid w:val="00843A46"/>
    <w:rsid w:val="008558F8"/>
    <w:rsid w:val="008636A6"/>
    <w:rsid w:val="00863E84"/>
    <w:rsid w:val="00870E25"/>
    <w:rsid w:val="00881664"/>
    <w:rsid w:val="0089552A"/>
    <w:rsid w:val="008A1FCE"/>
    <w:rsid w:val="008A6A46"/>
    <w:rsid w:val="008B2F80"/>
    <w:rsid w:val="008B75DF"/>
    <w:rsid w:val="008C6289"/>
    <w:rsid w:val="008D14CB"/>
    <w:rsid w:val="008D1A47"/>
    <w:rsid w:val="008E0E2B"/>
    <w:rsid w:val="0091065B"/>
    <w:rsid w:val="00911A81"/>
    <w:rsid w:val="00911D79"/>
    <w:rsid w:val="00942FB7"/>
    <w:rsid w:val="009518C9"/>
    <w:rsid w:val="00953524"/>
    <w:rsid w:val="00990D3E"/>
    <w:rsid w:val="00992DAA"/>
    <w:rsid w:val="00994F22"/>
    <w:rsid w:val="00997A6C"/>
    <w:rsid w:val="009A3322"/>
    <w:rsid w:val="009E7683"/>
    <w:rsid w:val="009F3AC1"/>
    <w:rsid w:val="00A01414"/>
    <w:rsid w:val="00A11B40"/>
    <w:rsid w:val="00A158C7"/>
    <w:rsid w:val="00A200F8"/>
    <w:rsid w:val="00A26908"/>
    <w:rsid w:val="00A27394"/>
    <w:rsid w:val="00A31A65"/>
    <w:rsid w:val="00A3681B"/>
    <w:rsid w:val="00A37C68"/>
    <w:rsid w:val="00A419BF"/>
    <w:rsid w:val="00A602D3"/>
    <w:rsid w:val="00A643DB"/>
    <w:rsid w:val="00AD457C"/>
    <w:rsid w:val="00AF098F"/>
    <w:rsid w:val="00AF0AE5"/>
    <w:rsid w:val="00B0671F"/>
    <w:rsid w:val="00B258FF"/>
    <w:rsid w:val="00B3386F"/>
    <w:rsid w:val="00B41715"/>
    <w:rsid w:val="00B60129"/>
    <w:rsid w:val="00B87CC0"/>
    <w:rsid w:val="00BA3BDF"/>
    <w:rsid w:val="00BA3FB6"/>
    <w:rsid w:val="00BB0207"/>
    <w:rsid w:val="00BB146F"/>
    <w:rsid w:val="00BC0E0C"/>
    <w:rsid w:val="00BD2AE0"/>
    <w:rsid w:val="00BE10DA"/>
    <w:rsid w:val="00C14339"/>
    <w:rsid w:val="00C20813"/>
    <w:rsid w:val="00C30BED"/>
    <w:rsid w:val="00C537F9"/>
    <w:rsid w:val="00C8225D"/>
    <w:rsid w:val="00C83ACC"/>
    <w:rsid w:val="00CA186F"/>
    <w:rsid w:val="00CA67F3"/>
    <w:rsid w:val="00CC05AC"/>
    <w:rsid w:val="00CC2184"/>
    <w:rsid w:val="00CD253D"/>
    <w:rsid w:val="00CE387E"/>
    <w:rsid w:val="00CE69DF"/>
    <w:rsid w:val="00CE75A9"/>
    <w:rsid w:val="00CF20F9"/>
    <w:rsid w:val="00D077AD"/>
    <w:rsid w:val="00D24C34"/>
    <w:rsid w:val="00D377D7"/>
    <w:rsid w:val="00D42913"/>
    <w:rsid w:val="00D50A38"/>
    <w:rsid w:val="00D52313"/>
    <w:rsid w:val="00D56A16"/>
    <w:rsid w:val="00D60360"/>
    <w:rsid w:val="00D642BD"/>
    <w:rsid w:val="00D738BD"/>
    <w:rsid w:val="00D92115"/>
    <w:rsid w:val="00D96EB4"/>
    <w:rsid w:val="00D97E60"/>
    <w:rsid w:val="00DA6B5B"/>
    <w:rsid w:val="00DC453F"/>
    <w:rsid w:val="00DD227E"/>
    <w:rsid w:val="00E1418A"/>
    <w:rsid w:val="00E164AB"/>
    <w:rsid w:val="00E22605"/>
    <w:rsid w:val="00E35619"/>
    <w:rsid w:val="00E55F4C"/>
    <w:rsid w:val="00E57508"/>
    <w:rsid w:val="00E61396"/>
    <w:rsid w:val="00E71A43"/>
    <w:rsid w:val="00E759A1"/>
    <w:rsid w:val="00E82C36"/>
    <w:rsid w:val="00E8713B"/>
    <w:rsid w:val="00EA028D"/>
    <w:rsid w:val="00EA2BB2"/>
    <w:rsid w:val="00EB3390"/>
    <w:rsid w:val="00EB42A6"/>
    <w:rsid w:val="00ED63C8"/>
    <w:rsid w:val="00F11E9F"/>
    <w:rsid w:val="00F21798"/>
    <w:rsid w:val="00F223E7"/>
    <w:rsid w:val="00F30B69"/>
    <w:rsid w:val="00F4270F"/>
    <w:rsid w:val="00F6020B"/>
    <w:rsid w:val="00F6285C"/>
    <w:rsid w:val="00F95049"/>
    <w:rsid w:val="00FA4240"/>
    <w:rsid w:val="00FA7487"/>
    <w:rsid w:val="00FB44C8"/>
    <w:rsid w:val="00FC4D1D"/>
    <w:rsid w:val="00FC73D6"/>
    <w:rsid w:val="00FD3AE1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F0D1C"/>
  <w15:docId w15:val="{A527C448-6AF3-484E-9FA4-C08E11B8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5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D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82C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C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C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C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C0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7F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F10"/>
  </w:style>
  <w:style w:type="paragraph" w:styleId="Footer">
    <w:name w:val="footer"/>
    <w:basedOn w:val="Normal"/>
    <w:link w:val="FooterChar"/>
    <w:uiPriority w:val="99"/>
    <w:unhideWhenUsed/>
    <w:rsid w:val="00727F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F10"/>
  </w:style>
  <w:style w:type="paragraph" w:styleId="Revision">
    <w:name w:val="Revision"/>
    <w:hidden/>
    <w:uiPriority w:val="99"/>
    <w:semiHidden/>
    <w:rsid w:val="00D377D7"/>
  </w:style>
  <w:style w:type="paragraph" w:styleId="ListParagraph">
    <w:name w:val="List Paragraph"/>
    <w:basedOn w:val="Normal"/>
    <w:uiPriority w:val="34"/>
    <w:qFormat/>
    <w:rsid w:val="00CF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6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1432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1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135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72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6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Bian</dc:creator>
  <cp:keywords/>
  <dc:description/>
  <cp:lastModifiedBy>Yuan Bian</cp:lastModifiedBy>
  <cp:revision>8</cp:revision>
  <dcterms:created xsi:type="dcterms:W3CDTF">2019-11-16T21:36:00Z</dcterms:created>
  <dcterms:modified xsi:type="dcterms:W3CDTF">2019-12-04T18:54:00Z</dcterms:modified>
  <cp:category/>
</cp:coreProperties>
</file>